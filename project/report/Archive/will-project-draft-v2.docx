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0A4DD" w14:textId="77777777" w:rsidR="00074190" w:rsidRDefault="00074190">
      <w:pPr>
        <w:pStyle w:val="BodyText"/>
        <w:rPr>
          <w:rFonts w:ascii="Times New Roman"/>
          <w:sz w:val="20"/>
        </w:rPr>
      </w:pPr>
    </w:p>
    <w:p w14:paraId="31016BE8" w14:textId="77777777" w:rsidR="00074190" w:rsidRDefault="00074190">
      <w:pPr>
        <w:pStyle w:val="BodyText"/>
        <w:spacing w:before="10"/>
        <w:rPr>
          <w:rFonts w:ascii="Times New Roman"/>
          <w:sz w:val="23"/>
        </w:rPr>
      </w:pPr>
    </w:p>
    <w:p w14:paraId="1E9570E9" w14:textId="77777777" w:rsidR="00074190" w:rsidRDefault="00A33816">
      <w:pPr>
        <w:spacing w:before="19"/>
        <w:ind w:left="278" w:right="515"/>
        <w:jc w:val="center"/>
        <w:rPr>
          <w:rFonts w:ascii="PMingLiU"/>
          <w:sz w:val="34"/>
        </w:rPr>
      </w:pPr>
      <w:r>
        <w:rPr>
          <w:rFonts w:ascii="PMingLiU"/>
          <w:spacing w:val="-4"/>
          <w:w w:val="105"/>
          <w:sz w:val="34"/>
        </w:rPr>
        <w:t xml:space="preserve">Various </w:t>
      </w:r>
      <w:r>
        <w:rPr>
          <w:rFonts w:ascii="PMingLiU"/>
          <w:w w:val="105"/>
          <w:sz w:val="34"/>
        </w:rPr>
        <w:t>Reinforcement Learning Algorithms to Solve Grid</w:t>
      </w:r>
      <w:r>
        <w:rPr>
          <w:rFonts w:ascii="PMingLiU"/>
          <w:spacing w:val="79"/>
          <w:w w:val="105"/>
          <w:sz w:val="34"/>
        </w:rPr>
        <w:t xml:space="preserve"> </w:t>
      </w:r>
      <w:r>
        <w:rPr>
          <w:rFonts w:ascii="PMingLiU"/>
          <w:spacing w:val="-6"/>
          <w:w w:val="105"/>
          <w:sz w:val="34"/>
        </w:rPr>
        <w:t>World</w:t>
      </w:r>
    </w:p>
    <w:p w14:paraId="66195503" w14:textId="77777777" w:rsidR="00074190" w:rsidRDefault="00A33816">
      <w:pPr>
        <w:pStyle w:val="BodyText"/>
        <w:spacing w:before="272"/>
        <w:ind w:left="267" w:right="515"/>
        <w:jc w:val="center"/>
        <w:rPr>
          <w:rFonts w:ascii="Tahoma"/>
        </w:rPr>
      </w:pPr>
      <w:r>
        <w:rPr>
          <w:w w:val="105"/>
        </w:rPr>
        <w:t xml:space="preserve">Matteo </w:t>
      </w:r>
      <w:proofErr w:type="spellStart"/>
      <w:r>
        <w:rPr>
          <w:w w:val="105"/>
        </w:rPr>
        <w:t>Esposito</w:t>
      </w:r>
      <w:r>
        <w:rPr>
          <w:rFonts w:ascii="Tahoma"/>
          <w:w w:val="105"/>
          <w:vertAlign w:val="superscript"/>
        </w:rPr>
        <w:t>a</w:t>
      </w:r>
      <w:proofErr w:type="spellEnd"/>
      <w:r>
        <w:rPr>
          <w:w w:val="105"/>
        </w:rPr>
        <w:t xml:space="preserve">, William </w:t>
      </w:r>
      <w:proofErr w:type="spellStart"/>
      <w:r>
        <w:rPr>
          <w:w w:val="105"/>
        </w:rPr>
        <w:t>Ngo</w:t>
      </w:r>
      <w:r>
        <w:rPr>
          <w:rFonts w:ascii="Tahoma"/>
          <w:w w:val="105"/>
          <w:vertAlign w:val="superscript"/>
        </w:rPr>
        <w:t>a</w:t>
      </w:r>
      <w:proofErr w:type="spellEnd"/>
      <w:r>
        <w:rPr>
          <w:w w:val="105"/>
        </w:rPr>
        <w:t xml:space="preserve">, Spyros </w:t>
      </w:r>
      <w:proofErr w:type="spellStart"/>
      <w:r>
        <w:rPr>
          <w:w w:val="105"/>
        </w:rPr>
        <w:t>Orfanos</w:t>
      </w:r>
      <w:r>
        <w:rPr>
          <w:rFonts w:ascii="Tahoma"/>
          <w:w w:val="105"/>
          <w:vertAlign w:val="superscript"/>
        </w:rPr>
        <w:t>a</w:t>
      </w:r>
      <w:proofErr w:type="spellEnd"/>
    </w:p>
    <w:p w14:paraId="74DF4108" w14:textId="77777777" w:rsidR="00074190" w:rsidRDefault="00A33816">
      <w:pPr>
        <w:spacing w:before="169"/>
        <w:ind w:left="277" w:right="515"/>
        <w:jc w:val="center"/>
        <w:rPr>
          <w:rFonts w:ascii="Book Antiqua"/>
          <w:i/>
          <w:sz w:val="20"/>
        </w:rPr>
      </w:pPr>
      <w:r>
        <w:rPr>
          <w:rFonts w:ascii="Lucida Sans Typewriter"/>
          <w:i/>
          <w:w w:val="105"/>
          <w:position w:val="7"/>
          <w:sz w:val="14"/>
        </w:rPr>
        <w:t>a</w:t>
      </w:r>
      <w:r>
        <w:rPr>
          <w:rFonts w:ascii="Book Antiqua"/>
          <w:i/>
          <w:w w:val="105"/>
          <w:sz w:val="20"/>
        </w:rPr>
        <w:t>Concordia University, Montreal, Quebec</w:t>
      </w:r>
    </w:p>
    <w:p w14:paraId="33CED428" w14:textId="77777777" w:rsidR="00074190" w:rsidRDefault="00074190">
      <w:pPr>
        <w:pStyle w:val="BodyText"/>
        <w:rPr>
          <w:rFonts w:ascii="Book Antiqua"/>
          <w:i/>
          <w:sz w:val="20"/>
        </w:rPr>
      </w:pPr>
    </w:p>
    <w:p w14:paraId="20ADCCF0" w14:textId="77777777" w:rsidR="00074190" w:rsidRDefault="00074190">
      <w:pPr>
        <w:pStyle w:val="BodyText"/>
        <w:rPr>
          <w:rFonts w:ascii="Book Antiqua"/>
          <w:i/>
          <w:sz w:val="20"/>
        </w:rPr>
      </w:pPr>
    </w:p>
    <w:p w14:paraId="469BD4D3" w14:textId="77777777" w:rsidR="00074190" w:rsidRDefault="002E5DE2">
      <w:pPr>
        <w:pStyle w:val="BodyText"/>
        <w:spacing w:before="10"/>
        <w:rPr>
          <w:rFonts w:ascii="Book Antiqua"/>
          <w:i/>
          <w:sz w:val="14"/>
        </w:rPr>
      </w:pPr>
      <w:r>
        <w:pict w14:anchorId="2F835F88">
          <v:line id="_x0000_s1041" alt="" style="position:absolute;z-index:-251658240;mso-wrap-edited:f;mso-width-percent:0;mso-height-percent:0;mso-wrap-distance-left:0;mso-wrap-distance-right:0;mso-position-horizontal-relative:page;mso-width-percent:0;mso-height-percent:0" from="64.5pt,11.1pt" to="530.75pt,11.1pt" strokeweight=".14042mm">
            <w10:wrap type="topAndBottom" anchorx="page"/>
          </v:line>
        </w:pict>
      </w:r>
    </w:p>
    <w:p w14:paraId="634080FC" w14:textId="77777777" w:rsidR="00074190" w:rsidRDefault="00074190">
      <w:pPr>
        <w:pStyle w:val="BodyText"/>
        <w:rPr>
          <w:rFonts w:ascii="Book Antiqua"/>
          <w:i/>
          <w:sz w:val="8"/>
        </w:rPr>
      </w:pPr>
    </w:p>
    <w:p w14:paraId="3CA137B0" w14:textId="77777777" w:rsidR="00074190" w:rsidRDefault="00A33816">
      <w:pPr>
        <w:pStyle w:val="Heading1"/>
        <w:ind w:left="110" w:firstLine="0"/>
      </w:pPr>
      <w:r>
        <w:rPr>
          <w:w w:val="115"/>
        </w:rPr>
        <w:t>Abstract</w:t>
      </w:r>
    </w:p>
    <w:p w14:paraId="0FE2233F" w14:textId="356C37A8" w:rsidR="00074190" w:rsidRDefault="00A33816">
      <w:pPr>
        <w:pStyle w:val="BodyText"/>
        <w:spacing w:before="150" w:line="256" w:lineRule="auto"/>
        <w:ind w:left="110" w:right="345"/>
        <w:jc w:val="both"/>
      </w:pPr>
      <w:r>
        <w:rPr>
          <w:w w:val="110"/>
        </w:rPr>
        <w:t>Reinforcement Learning (RL) is widely used in different research areas to tackle problems such</w:t>
      </w:r>
      <w:r>
        <w:rPr>
          <w:spacing w:val="-18"/>
          <w:w w:val="110"/>
        </w:rPr>
        <w:t xml:space="preserve"> </w:t>
      </w:r>
      <w:r>
        <w:rPr>
          <w:w w:val="110"/>
        </w:rPr>
        <w:t>as</w:t>
      </w:r>
      <w:r>
        <w:rPr>
          <w:spacing w:val="-18"/>
          <w:w w:val="110"/>
        </w:rPr>
        <w:t xml:space="preserve"> </w:t>
      </w:r>
      <w:r>
        <w:rPr>
          <w:w w:val="110"/>
        </w:rPr>
        <w:t>resource</w:t>
      </w:r>
      <w:r>
        <w:rPr>
          <w:spacing w:val="-18"/>
          <w:w w:val="110"/>
        </w:rPr>
        <w:t xml:space="preserve"> </w:t>
      </w:r>
      <w:r>
        <w:rPr>
          <w:w w:val="110"/>
        </w:rPr>
        <w:t>management</w:t>
      </w:r>
      <w:r>
        <w:rPr>
          <w:spacing w:val="-18"/>
          <w:w w:val="110"/>
        </w:rPr>
        <w:t xml:space="preserve"> </w:t>
      </w:r>
      <w:r>
        <w:rPr>
          <w:w w:val="110"/>
        </w:rPr>
        <w:t>in</w:t>
      </w:r>
      <w:r>
        <w:rPr>
          <w:spacing w:val="-18"/>
          <w:w w:val="110"/>
        </w:rPr>
        <w:t xml:space="preserve"> </w:t>
      </w:r>
      <w:r>
        <w:rPr>
          <w:w w:val="110"/>
        </w:rPr>
        <w:t>computers,</w:t>
      </w:r>
      <w:r>
        <w:rPr>
          <w:spacing w:val="-16"/>
          <w:w w:val="110"/>
        </w:rPr>
        <w:t xml:space="preserve"> </w:t>
      </w:r>
      <w:r>
        <w:rPr>
          <w:w w:val="110"/>
        </w:rPr>
        <w:t>traffic</w:t>
      </w:r>
      <w:r>
        <w:rPr>
          <w:spacing w:val="-18"/>
          <w:w w:val="110"/>
        </w:rPr>
        <w:t xml:space="preserve"> </w:t>
      </w:r>
      <w:r>
        <w:rPr>
          <w:w w:val="110"/>
        </w:rPr>
        <w:t>light</w:t>
      </w:r>
      <w:r>
        <w:rPr>
          <w:spacing w:val="-18"/>
          <w:w w:val="110"/>
        </w:rPr>
        <w:t xml:space="preserve"> </w:t>
      </w:r>
      <w:r>
        <w:rPr>
          <w:w w:val="110"/>
        </w:rPr>
        <w:t>control,</w:t>
      </w:r>
      <w:r>
        <w:rPr>
          <w:spacing w:val="-14"/>
          <w:w w:val="110"/>
        </w:rPr>
        <w:t xml:space="preserve"> </w:t>
      </w:r>
      <w:r>
        <w:rPr>
          <w:w w:val="110"/>
        </w:rPr>
        <w:t>and</w:t>
      </w:r>
      <w:r>
        <w:rPr>
          <w:spacing w:val="-18"/>
          <w:w w:val="110"/>
        </w:rPr>
        <w:t xml:space="preserve"> </w:t>
      </w:r>
      <w:r>
        <w:rPr>
          <w:w w:val="110"/>
        </w:rPr>
        <w:t>playing</w:t>
      </w:r>
      <w:r>
        <w:rPr>
          <w:spacing w:val="-18"/>
          <w:w w:val="110"/>
        </w:rPr>
        <w:t xml:space="preserve"> </w:t>
      </w:r>
      <w:r>
        <w:rPr>
          <w:w w:val="110"/>
        </w:rPr>
        <w:t>games</w:t>
      </w:r>
      <w:r>
        <w:rPr>
          <w:spacing w:val="-18"/>
          <w:w w:val="110"/>
        </w:rPr>
        <w:t xml:space="preserve"> </w:t>
      </w:r>
      <w:r>
        <w:rPr>
          <w:w w:val="110"/>
        </w:rPr>
        <w:t>like</w:t>
      </w:r>
      <w:r>
        <w:rPr>
          <w:spacing w:val="-18"/>
          <w:w w:val="110"/>
        </w:rPr>
        <w:t xml:space="preserve"> </w:t>
      </w:r>
      <w:r>
        <w:rPr>
          <w:w w:val="110"/>
        </w:rPr>
        <w:t xml:space="preserve">chess at a super-human level. In this project, </w:t>
      </w:r>
      <w:r>
        <w:rPr>
          <w:spacing w:val="-4"/>
          <w:w w:val="110"/>
        </w:rPr>
        <w:t xml:space="preserve">we </w:t>
      </w:r>
      <w:r>
        <w:rPr>
          <w:w w:val="110"/>
        </w:rPr>
        <w:t xml:space="preserve">tackle the problem of solving a two-dimensional maze given a specific starting point. </w:t>
      </w:r>
      <w:r>
        <w:rPr>
          <w:spacing w:val="-10"/>
          <w:w w:val="110"/>
        </w:rPr>
        <w:t xml:space="preserve">To </w:t>
      </w:r>
      <w:r>
        <w:rPr>
          <w:w w:val="110"/>
        </w:rPr>
        <w:t xml:space="preserve">accomplish this, three different policies were </w:t>
      </w:r>
      <w:proofErr w:type="spellStart"/>
      <w:r>
        <w:rPr>
          <w:w w:val="110"/>
        </w:rPr>
        <w:t>devel</w:t>
      </w:r>
      <w:proofErr w:type="spellEnd"/>
      <w:r>
        <w:rPr>
          <w:w w:val="110"/>
        </w:rPr>
        <w:t xml:space="preserve">- </w:t>
      </w:r>
      <w:proofErr w:type="spellStart"/>
      <w:r>
        <w:rPr>
          <w:w w:val="110"/>
        </w:rPr>
        <w:t>oped</w:t>
      </w:r>
      <w:proofErr w:type="spellEnd"/>
      <w:r>
        <w:rPr>
          <w:spacing w:val="-9"/>
          <w:w w:val="110"/>
        </w:rPr>
        <w:t xml:space="preserve"> </w:t>
      </w:r>
      <w:r>
        <w:rPr>
          <w:w w:val="110"/>
        </w:rPr>
        <w:t>using</w:t>
      </w:r>
      <w:r>
        <w:rPr>
          <w:spacing w:val="-8"/>
          <w:w w:val="110"/>
        </w:rPr>
        <w:t xml:space="preserve"> </w:t>
      </w:r>
      <w:r>
        <w:rPr>
          <w:w w:val="110"/>
        </w:rPr>
        <w:t>RL</w:t>
      </w:r>
      <w:r>
        <w:rPr>
          <w:spacing w:val="-8"/>
          <w:w w:val="110"/>
        </w:rPr>
        <w:t xml:space="preserve"> </w:t>
      </w:r>
      <w:r>
        <w:rPr>
          <w:w w:val="110"/>
        </w:rPr>
        <w:t>algorithms</w:t>
      </w:r>
      <w:r>
        <w:rPr>
          <w:spacing w:val="-8"/>
          <w:w w:val="110"/>
        </w:rPr>
        <w:t xml:space="preserve"> </w:t>
      </w:r>
      <w:r>
        <w:rPr>
          <w:w w:val="110"/>
        </w:rPr>
        <w:t>known</w:t>
      </w:r>
      <w:r>
        <w:rPr>
          <w:spacing w:val="-9"/>
          <w:w w:val="110"/>
        </w:rPr>
        <w:t xml:space="preserve"> </w:t>
      </w:r>
      <w:r>
        <w:rPr>
          <w:w w:val="110"/>
        </w:rPr>
        <w:t>as</w:t>
      </w:r>
      <w:r>
        <w:rPr>
          <w:spacing w:val="-8"/>
          <w:w w:val="110"/>
        </w:rPr>
        <w:t xml:space="preserve"> </w:t>
      </w:r>
      <w:r>
        <w:rPr>
          <w:w w:val="110"/>
        </w:rPr>
        <w:t>SARSA,</w:t>
      </w:r>
      <w:r>
        <w:rPr>
          <w:spacing w:val="-8"/>
          <w:w w:val="110"/>
        </w:rPr>
        <w:t xml:space="preserve"> </w:t>
      </w:r>
      <w:r>
        <w:rPr>
          <w:w w:val="110"/>
        </w:rPr>
        <w:t>Q-Learning,</w:t>
      </w:r>
      <w:r>
        <w:rPr>
          <w:spacing w:val="-7"/>
          <w:w w:val="110"/>
        </w:rPr>
        <w:t xml:space="preserve"> </w:t>
      </w:r>
      <w:r>
        <w:rPr>
          <w:w w:val="110"/>
        </w:rPr>
        <w:t>and</w:t>
      </w:r>
      <w:r>
        <w:rPr>
          <w:spacing w:val="-9"/>
          <w:w w:val="110"/>
        </w:rPr>
        <w:t xml:space="preserve"> </w:t>
      </w:r>
      <w:r>
        <w:rPr>
          <w:w w:val="110"/>
        </w:rPr>
        <w:t>n-step</w:t>
      </w:r>
      <w:r>
        <w:rPr>
          <w:spacing w:val="-8"/>
          <w:w w:val="110"/>
        </w:rPr>
        <w:t xml:space="preserve"> </w:t>
      </w:r>
      <w:r>
        <w:rPr>
          <w:w w:val="110"/>
        </w:rPr>
        <w:t>SARSA.</w:t>
      </w:r>
      <w:r>
        <w:rPr>
          <w:spacing w:val="-8"/>
          <w:w w:val="110"/>
        </w:rPr>
        <w:t xml:space="preserve"> </w:t>
      </w:r>
      <w:r>
        <w:rPr>
          <w:w w:val="110"/>
        </w:rPr>
        <w:t>Each</w:t>
      </w:r>
      <w:r>
        <w:rPr>
          <w:spacing w:val="-8"/>
          <w:w w:val="110"/>
        </w:rPr>
        <w:t xml:space="preserve"> </w:t>
      </w:r>
      <w:r>
        <w:rPr>
          <w:w w:val="110"/>
        </w:rPr>
        <w:t xml:space="preserve">learning method has its theoretical tradeoffs from one another and thus </w:t>
      </w:r>
      <w:r>
        <w:rPr>
          <w:spacing w:val="-4"/>
          <w:w w:val="110"/>
        </w:rPr>
        <w:t xml:space="preserve">we </w:t>
      </w:r>
      <w:r>
        <w:rPr>
          <w:w w:val="110"/>
        </w:rPr>
        <w:t xml:space="preserve">are comparing </w:t>
      </w:r>
      <w:proofErr w:type="gramStart"/>
      <w:r>
        <w:rPr>
          <w:w w:val="110"/>
        </w:rPr>
        <w:t>their</w:t>
      </w:r>
      <w:proofErr w:type="gramEnd"/>
      <w:r>
        <w:rPr>
          <w:w w:val="110"/>
        </w:rPr>
        <w:t xml:space="preserve"> per- </w:t>
      </w:r>
      <w:proofErr w:type="spellStart"/>
      <w:r>
        <w:rPr>
          <w:w w:val="110"/>
        </w:rPr>
        <w:t>formances</w:t>
      </w:r>
      <w:proofErr w:type="spellEnd"/>
      <w:r>
        <w:rPr>
          <w:spacing w:val="-10"/>
          <w:w w:val="110"/>
        </w:rPr>
        <w:t xml:space="preserve"> </w:t>
      </w:r>
      <w:r>
        <w:rPr>
          <w:spacing w:val="-4"/>
          <w:w w:val="110"/>
        </w:rPr>
        <w:t>by</w:t>
      </w:r>
      <w:r>
        <w:rPr>
          <w:spacing w:val="-9"/>
          <w:w w:val="110"/>
        </w:rPr>
        <w:t xml:space="preserve"> </w:t>
      </w:r>
      <w:r>
        <w:rPr>
          <w:w w:val="110"/>
        </w:rPr>
        <w:t>evaluating</w:t>
      </w:r>
      <w:r>
        <w:rPr>
          <w:spacing w:val="-9"/>
          <w:w w:val="110"/>
        </w:rPr>
        <w:t xml:space="preserve"> </w:t>
      </w:r>
      <w:r>
        <w:rPr>
          <w:w w:val="110"/>
        </w:rPr>
        <w:t>their</w:t>
      </w:r>
      <w:r>
        <w:rPr>
          <w:spacing w:val="-10"/>
          <w:w w:val="110"/>
        </w:rPr>
        <w:t xml:space="preserve"> </w:t>
      </w:r>
      <w:r>
        <w:rPr>
          <w:w w:val="110"/>
        </w:rPr>
        <w:t>average</w:t>
      </w:r>
      <w:r>
        <w:rPr>
          <w:spacing w:val="-10"/>
          <w:w w:val="110"/>
        </w:rPr>
        <w:t xml:space="preserve"> </w:t>
      </w:r>
      <w:r>
        <w:rPr>
          <w:w w:val="110"/>
        </w:rPr>
        <w:t>training</w:t>
      </w:r>
      <w:r>
        <w:rPr>
          <w:spacing w:val="-10"/>
          <w:w w:val="110"/>
        </w:rPr>
        <w:t xml:space="preserve"> </w:t>
      </w:r>
      <w:r>
        <w:rPr>
          <w:w w:val="110"/>
        </w:rPr>
        <w:t>time</w:t>
      </w:r>
      <w:r>
        <w:rPr>
          <w:spacing w:val="-9"/>
          <w:w w:val="110"/>
        </w:rPr>
        <w:t xml:space="preserve"> </w:t>
      </w:r>
      <w:r>
        <w:rPr>
          <w:w w:val="110"/>
        </w:rPr>
        <w:t>per</w:t>
      </w:r>
      <w:r>
        <w:rPr>
          <w:spacing w:val="-9"/>
          <w:w w:val="110"/>
        </w:rPr>
        <w:t xml:space="preserve"> </w:t>
      </w:r>
      <w:del w:id="0" w:author="Matteo Esposito" w:date="2019-04-12T19:16:00Z">
        <w:r w:rsidDel="0012555F">
          <w:rPr>
            <w:w w:val="110"/>
          </w:rPr>
          <w:delText>episode</w:delText>
        </w:r>
      </w:del>
      <w:ins w:id="1" w:author="Matteo Esposito" w:date="2019-04-12T19:16:00Z">
        <w:r w:rsidR="0012555F">
          <w:rPr>
            <w:w w:val="110"/>
          </w:rPr>
          <w:t>single run</w:t>
        </w:r>
      </w:ins>
      <w:r>
        <w:rPr>
          <w:w w:val="110"/>
        </w:rPr>
        <w:t>,</w:t>
      </w:r>
      <w:r>
        <w:rPr>
          <w:spacing w:val="-8"/>
          <w:w w:val="110"/>
        </w:rPr>
        <w:t xml:space="preserve"> </w:t>
      </w:r>
      <w:r>
        <w:rPr>
          <w:w w:val="110"/>
        </w:rPr>
        <w:t>average</w:t>
      </w:r>
      <w:r>
        <w:rPr>
          <w:spacing w:val="-9"/>
          <w:w w:val="110"/>
        </w:rPr>
        <w:t xml:space="preserve"> </w:t>
      </w:r>
      <w:r>
        <w:rPr>
          <w:w w:val="110"/>
        </w:rPr>
        <w:t>number</w:t>
      </w:r>
      <w:r>
        <w:rPr>
          <w:spacing w:val="-9"/>
          <w:w w:val="110"/>
        </w:rPr>
        <w:t xml:space="preserve"> </w:t>
      </w:r>
      <w:r>
        <w:rPr>
          <w:w w:val="110"/>
        </w:rPr>
        <w:t>of</w:t>
      </w:r>
      <w:r>
        <w:rPr>
          <w:spacing w:val="-9"/>
          <w:w w:val="110"/>
        </w:rPr>
        <w:t xml:space="preserve"> </w:t>
      </w:r>
      <w:r>
        <w:rPr>
          <w:w w:val="110"/>
        </w:rPr>
        <w:t>episodes until</w:t>
      </w:r>
      <w:r>
        <w:rPr>
          <w:spacing w:val="-6"/>
          <w:w w:val="110"/>
        </w:rPr>
        <w:t xml:space="preserve"> </w:t>
      </w:r>
      <w:r>
        <w:rPr>
          <w:w w:val="110"/>
        </w:rPr>
        <w:t>they</w:t>
      </w:r>
      <w:r>
        <w:rPr>
          <w:spacing w:val="-6"/>
          <w:w w:val="110"/>
        </w:rPr>
        <w:t xml:space="preserve"> </w:t>
      </w:r>
      <w:r>
        <w:rPr>
          <w:w w:val="110"/>
        </w:rPr>
        <w:t>reach</w:t>
      </w:r>
      <w:r>
        <w:rPr>
          <w:spacing w:val="-5"/>
          <w:w w:val="110"/>
        </w:rPr>
        <w:t xml:space="preserve"> </w:t>
      </w:r>
      <w:r>
        <w:rPr>
          <w:spacing w:val="-3"/>
          <w:w w:val="110"/>
        </w:rPr>
        <w:t>optimality,</w:t>
      </w:r>
      <w:r>
        <w:rPr>
          <w:spacing w:val="-2"/>
          <w:w w:val="110"/>
        </w:rPr>
        <w:t xml:space="preserve"> </w:t>
      </w:r>
      <w:r>
        <w:rPr>
          <w:w w:val="110"/>
        </w:rPr>
        <w:t>and</w:t>
      </w:r>
      <w:r>
        <w:rPr>
          <w:spacing w:val="-6"/>
          <w:w w:val="110"/>
        </w:rPr>
        <w:t xml:space="preserve"> </w:t>
      </w:r>
      <w:r>
        <w:rPr>
          <w:w w:val="110"/>
        </w:rPr>
        <w:t>scalability</w:t>
      </w:r>
      <w:r>
        <w:rPr>
          <w:spacing w:val="-5"/>
          <w:w w:val="110"/>
        </w:rPr>
        <w:t xml:space="preserve"> </w:t>
      </w:r>
      <w:r>
        <w:rPr>
          <w:spacing w:val="-4"/>
          <w:w w:val="110"/>
        </w:rPr>
        <w:t>by</w:t>
      </w:r>
      <w:r>
        <w:rPr>
          <w:spacing w:val="-6"/>
          <w:w w:val="110"/>
        </w:rPr>
        <w:t xml:space="preserve"> </w:t>
      </w:r>
      <w:r>
        <w:rPr>
          <w:w w:val="110"/>
        </w:rPr>
        <w:t>testing</w:t>
      </w:r>
      <w:r>
        <w:rPr>
          <w:spacing w:val="-6"/>
          <w:w w:val="110"/>
        </w:rPr>
        <w:t xml:space="preserve"> </w:t>
      </w:r>
      <w:r>
        <w:rPr>
          <w:w w:val="110"/>
        </w:rPr>
        <w:t>the</w:t>
      </w:r>
      <w:r>
        <w:rPr>
          <w:spacing w:val="-5"/>
          <w:w w:val="110"/>
        </w:rPr>
        <w:t xml:space="preserve"> </w:t>
      </w:r>
      <w:r>
        <w:rPr>
          <w:w w:val="110"/>
        </w:rPr>
        <w:t>algorithms</w:t>
      </w:r>
      <w:r>
        <w:rPr>
          <w:spacing w:val="-6"/>
          <w:w w:val="110"/>
        </w:rPr>
        <w:t xml:space="preserve"> </w:t>
      </w:r>
      <w:r>
        <w:rPr>
          <w:w w:val="110"/>
        </w:rPr>
        <w:t>on</w:t>
      </w:r>
      <w:ins w:id="2" w:author="William Ngo" w:date="2019-04-12T10:39:00Z">
        <w:r w:rsidR="00E3486A">
          <w:rPr>
            <w:w w:val="110"/>
          </w:rPr>
          <w:t xml:space="preserve"> 2</w:t>
        </w:r>
      </w:ins>
      <w:r>
        <w:rPr>
          <w:spacing w:val="-5"/>
          <w:w w:val="110"/>
        </w:rPr>
        <w:t xml:space="preserve"> </w:t>
      </w:r>
      <w:r>
        <w:rPr>
          <w:w w:val="110"/>
        </w:rPr>
        <w:t>different</w:t>
      </w:r>
      <w:r>
        <w:rPr>
          <w:spacing w:val="-6"/>
          <w:w w:val="110"/>
        </w:rPr>
        <w:t xml:space="preserve"> </w:t>
      </w:r>
      <w:r>
        <w:rPr>
          <w:w w:val="110"/>
        </w:rPr>
        <w:t>sized</w:t>
      </w:r>
      <w:r>
        <w:rPr>
          <w:spacing w:val="-6"/>
          <w:w w:val="110"/>
        </w:rPr>
        <w:t xml:space="preserve"> </w:t>
      </w:r>
      <w:r>
        <w:rPr>
          <w:w w:val="110"/>
        </w:rPr>
        <w:t xml:space="preserve">mazes. </w:t>
      </w:r>
      <w:r>
        <w:rPr>
          <w:spacing w:val="-10"/>
          <w:w w:val="110"/>
        </w:rPr>
        <w:t xml:space="preserve">We </w:t>
      </w:r>
      <w:r>
        <w:rPr>
          <w:w w:val="110"/>
        </w:rPr>
        <w:t xml:space="preserve">conclude that Q-Learning is the best suited approach for Grid </w:t>
      </w:r>
      <w:r>
        <w:rPr>
          <w:spacing w:val="-4"/>
          <w:w w:val="110"/>
        </w:rPr>
        <w:t xml:space="preserve">World </w:t>
      </w:r>
      <w:r>
        <w:rPr>
          <w:w w:val="110"/>
        </w:rPr>
        <w:t>since in both of our</w:t>
      </w:r>
      <w:del w:id="3" w:author="William Ngo" w:date="2019-04-12T10:40:00Z">
        <w:r w:rsidDel="00BB10FC">
          <w:rPr>
            <w:w w:val="110"/>
          </w:rPr>
          <w:delText xml:space="preserve"> tests</w:delText>
        </w:r>
      </w:del>
      <w:ins w:id="4" w:author="William Ngo" w:date="2019-04-12T10:40:00Z">
        <w:r w:rsidR="00BB10FC">
          <w:rPr>
            <w:w w:val="110"/>
          </w:rPr>
          <w:t xml:space="preserve"> mazes</w:t>
        </w:r>
      </w:ins>
      <w:r>
        <w:rPr>
          <w:w w:val="110"/>
        </w:rPr>
        <w:t xml:space="preserve">, </w:t>
      </w:r>
      <w:r>
        <w:rPr>
          <w:spacing w:val="-4"/>
          <w:w w:val="110"/>
        </w:rPr>
        <w:t xml:space="preserve">we </w:t>
      </w:r>
      <w:r>
        <w:rPr>
          <w:w w:val="110"/>
        </w:rPr>
        <w:t xml:space="preserve">observed consistently faster convergence rates to the optimal return </w:t>
      </w:r>
      <w:del w:id="5" w:author="William Ngo" w:date="2019-04-12T10:40:00Z">
        <w:r w:rsidDel="00BB10FC">
          <w:rPr>
            <w:spacing w:val="-3"/>
            <w:w w:val="110"/>
          </w:rPr>
          <w:delText xml:space="preserve">value </w:delText>
        </w:r>
        <w:r w:rsidDel="00BB10FC">
          <w:rPr>
            <w:w w:val="110"/>
          </w:rPr>
          <w:delText xml:space="preserve">per maze </w:delText>
        </w:r>
      </w:del>
      <w:r>
        <w:rPr>
          <w:w w:val="110"/>
        </w:rPr>
        <w:t xml:space="preserve">and </w:t>
      </w:r>
      <w:commentRangeStart w:id="6"/>
      <w:r>
        <w:rPr>
          <w:w w:val="110"/>
        </w:rPr>
        <w:t xml:space="preserve">quicker per </w:t>
      </w:r>
      <w:del w:id="7" w:author="Matteo Esposito" w:date="2019-04-12T19:16:00Z">
        <w:r w:rsidDel="0012555F">
          <w:rPr>
            <w:w w:val="110"/>
          </w:rPr>
          <w:delText>episode</w:delText>
        </w:r>
        <w:r w:rsidDel="0012555F">
          <w:rPr>
            <w:spacing w:val="55"/>
            <w:w w:val="110"/>
          </w:rPr>
          <w:delText xml:space="preserve"> </w:delText>
        </w:r>
      </w:del>
      <w:ins w:id="8" w:author="Matteo Esposito" w:date="2019-04-12T19:16:00Z">
        <w:r w:rsidR="0012555F">
          <w:rPr>
            <w:w w:val="110"/>
          </w:rPr>
          <w:t>single run</w:t>
        </w:r>
        <w:r w:rsidR="0012555F">
          <w:rPr>
            <w:spacing w:val="55"/>
            <w:w w:val="110"/>
          </w:rPr>
          <w:t xml:space="preserve"> </w:t>
        </w:r>
      </w:ins>
      <w:ins w:id="9" w:author="Matteo Esposito" w:date="2019-04-12T19:17:00Z">
        <w:r w:rsidR="0012555F">
          <w:rPr>
            <w:spacing w:val="55"/>
            <w:w w:val="110"/>
          </w:rPr>
          <w:t>execution times.</w:t>
        </w:r>
      </w:ins>
      <w:del w:id="10" w:author="Matteo Esposito" w:date="2019-04-12T19:17:00Z">
        <w:r w:rsidDel="0012555F">
          <w:rPr>
            <w:w w:val="110"/>
          </w:rPr>
          <w:delText>runtimes</w:delText>
        </w:r>
      </w:del>
      <w:commentRangeEnd w:id="6"/>
      <w:r w:rsidR="00BB10FC">
        <w:rPr>
          <w:rStyle w:val="CommentReference"/>
        </w:rPr>
        <w:commentReference w:id="6"/>
      </w:r>
      <w:r>
        <w:rPr>
          <w:w w:val="110"/>
        </w:rPr>
        <w:t>.</w:t>
      </w:r>
    </w:p>
    <w:p w14:paraId="716EE639" w14:textId="77777777" w:rsidR="00074190" w:rsidRDefault="002E5DE2">
      <w:pPr>
        <w:pStyle w:val="BodyText"/>
        <w:spacing w:before="1"/>
        <w:rPr>
          <w:sz w:val="11"/>
        </w:rPr>
      </w:pPr>
      <w:r>
        <w:pict w14:anchorId="5DF4A61E">
          <v:line id="_x0000_s1040" alt="" style="position:absolute;z-index:-251657216;mso-wrap-edited:f;mso-width-percent:0;mso-height-percent:0;mso-wrap-distance-left:0;mso-wrap-distance-right:0;mso-position-horizontal-relative:page;mso-width-percent:0;mso-height-percent:0" from="64.5pt,8.4pt" to="530.75pt,8.4pt" strokeweight=".14042mm">
            <w10:wrap type="topAndBottom" anchorx="page"/>
          </v:line>
        </w:pict>
      </w:r>
    </w:p>
    <w:p w14:paraId="46831DB4" w14:textId="77777777" w:rsidR="00074190" w:rsidRDefault="00074190">
      <w:pPr>
        <w:pStyle w:val="BodyText"/>
        <w:rPr>
          <w:sz w:val="20"/>
        </w:rPr>
      </w:pPr>
    </w:p>
    <w:p w14:paraId="2F176C1E" w14:textId="77777777" w:rsidR="00074190" w:rsidRDefault="00074190">
      <w:pPr>
        <w:pStyle w:val="BodyText"/>
        <w:spacing w:before="2"/>
        <w:rPr>
          <w:sz w:val="22"/>
        </w:rPr>
      </w:pPr>
    </w:p>
    <w:p w14:paraId="309B79B1" w14:textId="77777777" w:rsidR="00074190" w:rsidRDefault="00A33816">
      <w:pPr>
        <w:pStyle w:val="Heading1"/>
        <w:numPr>
          <w:ilvl w:val="0"/>
          <w:numId w:val="3"/>
        </w:numPr>
        <w:tabs>
          <w:tab w:val="left" w:pos="454"/>
        </w:tabs>
        <w:spacing w:before="56"/>
      </w:pPr>
      <w:r>
        <w:rPr>
          <w:w w:val="115"/>
        </w:rPr>
        <w:t>Introduction</w:t>
      </w:r>
    </w:p>
    <w:p w14:paraId="57983704" w14:textId="77777777" w:rsidR="00074190" w:rsidRDefault="00A33816">
      <w:pPr>
        <w:pStyle w:val="BodyText"/>
        <w:spacing w:before="209" w:line="256" w:lineRule="auto"/>
        <w:ind w:left="110" w:right="348" w:firstLine="351"/>
        <w:jc w:val="both"/>
      </w:pPr>
      <w:r>
        <w:rPr>
          <w:w w:val="110"/>
        </w:rPr>
        <w:t xml:space="preserve">Our project, commonly referred to </w:t>
      </w:r>
      <w:proofErr w:type="gramStart"/>
      <w:r>
        <w:rPr>
          <w:w w:val="110"/>
        </w:rPr>
        <w:t>as ”Grid</w:t>
      </w:r>
      <w:proofErr w:type="gramEnd"/>
      <w:r>
        <w:rPr>
          <w:w w:val="110"/>
        </w:rPr>
        <w:t xml:space="preserve"> World”, tackles the problem of exiting a two-dimensional maze. This problem consists of a starting point, an exit point, and a board in which the agent (player) can take actions to move up, down, left or right. This is quite a simple task for a human as one can simply inspect the entirety of the maze and, at a glance, deduce an exit strategy. However, a machine cannot </w:t>
      </w:r>
      <w:proofErr w:type="gramStart"/>
      <w:r>
        <w:rPr>
          <w:w w:val="110"/>
        </w:rPr>
        <w:t>readily ”see</w:t>
      </w:r>
      <w:proofErr w:type="gramEnd"/>
      <w:r>
        <w:rPr>
          <w:w w:val="110"/>
        </w:rPr>
        <w:t>” the maze or ”think” of actions to take, so how can it learn to solve a maze?</w:t>
      </w:r>
    </w:p>
    <w:p w14:paraId="05838BBE" w14:textId="77777777" w:rsidR="00074190" w:rsidRDefault="00A33816">
      <w:pPr>
        <w:pStyle w:val="BodyText"/>
        <w:spacing w:line="256" w:lineRule="auto"/>
        <w:ind w:left="110" w:right="346" w:firstLine="351"/>
        <w:jc w:val="both"/>
      </w:pPr>
      <w:r>
        <w:rPr>
          <w:spacing w:val="-10"/>
          <w:w w:val="110"/>
        </w:rPr>
        <w:t xml:space="preserve">To </w:t>
      </w:r>
      <w:r>
        <w:rPr>
          <w:w w:val="110"/>
        </w:rPr>
        <w:t xml:space="preserve">allow a machine to “understand” the problem at hand, </w:t>
      </w:r>
      <w:r>
        <w:rPr>
          <w:spacing w:val="-4"/>
          <w:w w:val="110"/>
        </w:rPr>
        <w:t xml:space="preserve">we </w:t>
      </w:r>
      <w:r>
        <w:rPr>
          <w:w w:val="110"/>
        </w:rPr>
        <w:t>must first reformulate</w:t>
      </w:r>
      <w:r>
        <w:rPr>
          <w:spacing w:val="66"/>
          <w:w w:val="110"/>
        </w:rPr>
        <w:t xml:space="preserve"> </w:t>
      </w:r>
      <w:r>
        <w:rPr>
          <w:w w:val="110"/>
        </w:rPr>
        <w:t>the problem into something it can understand: a sequential decision problem. A sequential decision problem consists of a set of states, a set of actions, and a reward for taking some action given the current</w:t>
      </w:r>
      <w:r>
        <w:rPr>
          <w:spacing w:val="48"/>
          <w:w w:val="110"/>
        </w:rPr>
        <w:t xml:space="preserve"> </w:t>
      </w:r>
      <w:r>
        <w:rPr>
          <w:w w:val="110"/>
        </w:rPr>
        <w:t>state.</w:t>
      </w:r>
    </w:p>
    <w:p w14:paraId="2294B218" w14:textId="4AE67CBC" w:rsidR="00074190" w:rsidRDefault="00A33816">
      <w:pPr>
        <w:pStyle w:val="BodyText"/>
        <w:spacing w:before="1" w:line="256" w:lineRule="auto"/>
        <w:ind w:left="110" w:right="347" w:firstLine="351"/>
        <w:jc w:val="both"/>
      </w:pPr>
      <w:r>
        <w:rPr>
          <w:w w:val="110"/>
        </w:rPr>
        <w:t xml:space="preserve">By formulating the problem in such a way, we may use Reinforcement Learning (RL) techniques. RL is learning what to do: how to map situations to actions so as to maximize some notion of cumulative reward. In other words, RL is all about discovering the best action given your current state. To do this, </w:t>
      </w:r>
      <w:del w:id="11" w:author="William Ngo" w:date="2019-04-12T10:44:00Z">
        <w:r w:rsidDel="00BB10FC">
          <w:rPr>
            <w:w w:val="110"/>
          </w:rPr>
          <w:delText xml:space="preserve">an </w:delText>
        </w:r>
      </w:del>
      <w:ins w:id="12" w:author="William Ngo" w:date="2019-04-12T10:44:00Z">
        <w:r w:rsidR="00BB10FC">
          <w:rPr>
            <w:w w:val="110"/>
          </w:rPr>
          <w:t xml:space="preserve">the </w:t>
        </w:r>
      </w:ins>
      <w:r>
        <w:rPr>
          <w:w w:val="110"/>
        </w:rPr>
        <w:t xml:space="preserve">objective </w:t>
      </w:r>
      <w:del w:id="13" w:author="William Ngo" w:date="2019-04-12T10:43:00Z">
        <w:r w:rsidDel="00BB10FC">
          <w:rPr>
            <w:w w:val="110"/>
          </w:rPr>
          <w:delText xml:space="preserve">that </w:delText>
        </w:r>
      </w:del>
      <w:r>
        <w:rPr>
          <w:w w:val="110"/>
        </w:rPr>
        <w:t>is designed as a numerical reward by learning from an environment. Most reinforcement learning problems can be</w:t>
      </w:r>
    </w:p>
    <w:p w14:paraId="3D8113CB" w14:textId="77777777" w:rsidR="00074190" w:rsidRDefault="00074190">
      <w:pPr>
        <w:pStyle w:val="BodyText"/>
        <w:rPr>
          <w:sz w:val="20"/>
        </w:rPr>
      </w:pPr>
    </w:p>
    <w:p w14:paraId="1BE11AC1" w14:textId="77777777" w:rsidR="00074190" w:rsidRDefault="002E5DE2">
      <w:pPr>
        <w:pStyle w:val="BodyText"/>
        <w:spacing w:before="6"/>
        <w:rPr>
          <w:sz w:val="10"/>
        </w:rPr>
      </w:pPr>
      <w:r>
        <w:pict w14:anchorId="0D95B234">
          <v:line id="_x0000_s1039" alt="" style="position:absolute;z-index:-251656192;mso-wrap-edited:f;mso-width-percent:0;mso-height-percent:0;mso-wrap-distance-left:0;mso-wrap-distance-right:0;mso-position-horizontal-relative:page;mso-width-percent:0;mso-height-percent:0" from="64.5pt,8.1pt" to="251pt,8.1pt" strokeweight=".14042mm">
            <w10:wrap type="topAndBottom" anchorx="page"/>
          </v:line>
        </w:pict>
      </w:r>
    </w:p>
    <w:p w14:paraId="25CC26F2" w14:textId="77777777" w:rsidR="00074190" w:rsidRDefault="00A33816">
      <w:pPr>
        <w:spacing w:before="20" w:line="204" w:lineRule="auto"/>
        <w:ind w:left="110" w:right="449" w:firstLine="358"/>
        <w:rPr>
          <w:rFonts w:ascii="PMingLiU"/>
          <w:sz w:val="20"/>
        </w:rPr>
      </w:pPr>
      <w:r>
        <w:rPr>
          <w:rFonts w:ascii="Book Antiqua"/>
          <w:i/>
          <w:sz w:val="20"/>
        </w:rPr>
        <w:t xml:space="preserve">Email addresses: </w:t>
      </w:r>
      <w:hyperlink r:id="rId11">
        <w:r>
          <w:rPr>
            <w:rFonts w:ascii="Courier New"/>
            <w:sz w:val="20"/>
          </w:rPr>
          <w:t>ds.mesposito@gmail.com</w:t>
        </w:r>
        <w:r>
          <w:rPr>
            <w:rFonts w:ascii="Courier New"/>
            <w:spacing w:val="-93"/>
            <w:sz w:val="20"/>
          </w:rPr>
          <w:t xml:space="preserve"> </w:t>
        </w:r>
      </w:hyperlink>
      <w:r>
        <w:rPr>
          <w:rFonts w:ascii="PMingLiU"/>
          <w:sz w:val="20"/>
        </w:rPr>
        <w:t xml:space="preserve">(Matteo Esposito), </w:t>
      </w:r>
      <w:hyperlink r:id="rId12">
        <w:r>
          <w:rPr>
            <w:rFonts w:ascii="Courier New"/>
            <w:sz w:val="20"/>
          </w:rPr>
          <w:t>ngowilliam96@gmail.com</w:t>
        </w:r>
        <w:r>
          <w:rPr>
            <w:rFonts w:ascii="Courier New"/>
            <w:spacing w:val="-93"/>
            <w:sz w:val="20"/>
          </w:rPr>
          <w:t xml:space="preserve"> </w:t>
        </w:r>
      </w:hyperlink>
      <w:r>
        <w:rPr>
          <w:rFonts w:ascii="PMingLiU"/>
          <w:sz w:val="20"/>
        </w:rPr>
        <w:t xml:space="preserve">(William </w:t>
      </w:r>
      <w:r>
        <w:rPr>
          <w:rFonts w:ascii="PMingLiU"/>
          <w:w w:val="105"/>
          <w:sz w:val="20"/>
        </w:rPr>
        <w:t xml:space="preserve">Ngo), </w:t>
      </w:r>
      <w:hyperlink r:id="rId13">
        <w:r>
          <w:rPr>
            <w:rFonts w:ascii="Courier New"/>
            <w:w w:val="105"/>
            <w:sz w:val="20"/>
          </w:rPr>
          <w:t>spyros.orfanos1@gmail.com</w:t>
        </w:r>
        <w:r>
          <w:rPr>
            <w:rFonts w:ascii="Courier New"/>
            <w:spacing w:val="-55"/>
            <w:w w:val="105"/>
            <w:sz w:val="20"/>
          </w:rPr>
          <w:t xml:space="preserve"> </w:t>
        </w:r>
      </w:hyperlink>
      <w:r>
        <w:rPr>
          <w:rFonts w:ascii="PMingLiU"/>
          <w:w w:val="105"/>
          <w:sz w:val="20"/>
        </w:rPr>
        <w:t>(Spyros Orfanos)</w:t>
      </w:r>
    </w:p>
    <w:p w14:paraId="23FEDAAC" w14:textId="77777777" w:rsidR="00074190" w:rsidRDefault="00074190">
      <w:pPr>
        <w:pStyle w:val="BodyText"/>
        <w:spacing w:before="3"/>
        <w:rPr>
          <w:rFonts w:ascii="PMingLiU"/>
          <w:sz w:val="16"/>
        </w:rPr>
      </w:pPr>
    </w:p>
    <w:p w14:paraId="0317BA47" w14:textId="77777777" w:rsidR="00074190" w:rsidRDefault="00A33816">
      <w:pPr>
        <w:tabs>
          <w:tab w:val="left" w:pos="8173"/>
        </w:tabs>
        <w:ind w:left="110"/>
        <w:rPr>
          <w:rFonts w:ascii="Book Antiqua"/>
          <w:i/>
          <w:sz w:val="20"/>
        </w:rPr>
      </w:pPr>
      <w:r>
        <w:rPr>
          <w:rFonts w:ascii="Book Antiqua"/>
          <w:i/>
          <w:w w:val="105"/>
          <w:sz w:val="20"/>
        </w:rPr>
        <w:t xml:space="preserve">Preprint submitted to </w:t>
      </w:r>
      <w:proofErr w:type="spellStart"/>
      <w:proofErr w:type="gramStart"/>
      <w:r>
        <w:rPr>
          <w:rFonts w:ascii="Book Antiqua"/>
          <w:i/>
          <w:spacing w:val="-4"/>
          <w:w w:val="105"/>
          <w:sz w:val="20"/>
        </w:rPr>
        <w:t>Dr.Frederic</w:t>
      </w:r>
      <w:proofErr w:type="spellEnd"/>
      <w:proofErr w:type="gramEnd"/>
      <w:r>
        <w:rPr>
          <w:rFonts w:ascii="Book Antiqua"/>
          <w:i/>
          <w:spacing w:val="-4"/>
          <w:w w:val="105"/>
          <w:sz w:val="20"/>
        </w:rPr>
        <w:t xml:space="preserve">  </w:t>
      </w:r>
      <w:r>
        <w:rPr>
          <w:rFonts w:ascii="Book Antiqua"/>
          <w:i/>
          <w:w w:val="105"/>
          <w:sz w:val="20"/>
        </w:rPr>
        <w:t xml:space="preserve">Godin, </w:t>
      </w:r>
      <w:r>
        <w:rPr>
          <w:rFonts w:ascii="Book Antiqua"/>
          <w:i/>
          <w:spacing w:val="19"/>
          <w:w w:val="105"/>
          <w:sz w:val="20"/>
        </w:rPr>
        <w:t xml:space="preserve"> </w:t>
      </w:r>
      <w:r>
        <w:rPr>
          <w:rFonts w:ascii="Book Antiqua"/>
          <w:i/>
          <w:spacing w:val="-3"/>
          <w:w w:val="105"/>
          <w:sz w:val="20"/>
        </w:rPr>
        <w:t>Concordia</w:t>
      </w:r>
      <w:r>
        <w:rPr>
          <w:rFonts w:ascii="Book Antiqua"/>
          <w:i/>
          <w:spacing w:val="24"/>
          <w:w w:val="105"/>
          <w:sz w:val="20"/>
        </w:rPr>
        <w:t xml:space="preserve"> </w:t>
      </w:r>
      <w:r>
        <w:rPr>
          <w:rFonts w:ascii="Book Antiqua"/>
          <w:i/>
          <w:w w:val="105"/>
          <w:sz w:val="20"/>
        </w:rPr>
        <w:t>University</w:t>
      </w:r>
      <w:r>
        <w:rPr>
          <w:rFonts w:ascii="Book Antiqua"/>
          <w:i/>
          <w:w w:val="105"/>
          <w:sz w:val="20"/>
        </w:rPr>
        <w:tab/>
        <w:t>April 12,</w:t>
      </w:r>
      <w:r>
        <w:rPr>
          <w:rFonts w:ascii="Book Antiqua"/>
          <w:i/>
          <w:spacing w:val="31"/>
          <w:w w:val="105"/>
          <w:sz w:val="20"/>
        </w:rPr>
        <w:t xml:space="preserve"> </w:t>
      </w:r>
      <w:r>
        <w:rPr>
          <w:rFonts w:ascii="Book Antiqua"/>
          <w:i/>
          <w:w w:val="105"/>
          <w:sz w:val="20"/>
        </w:rPr>
        <w:t>2019</w:t>
      </w:r>
    </w:p>
    <w:p w14:paraId="4051D557" w14:textId="77777777" w:rsidR="00074190" w:rsidRDefault="00074190">
      <w:pPr>
        <w:rPr>
          <w:rFonts w:ascii="Book Antiqua"/>
          <w:sz w:val="20"/>
        </w:rPr>
        <w:sectPr w:rsidR="00074190">
          <w:type w:val="continuous"/>
          <w:pgSz w:w="11910" w:h="16840"/>
          <w:pgMar w:top="1580" w:right="940" w:bottom="280" w:left="1180" w:header="720" w:footer="720" w:gutter="0"/>
          <w:cols w:space="720"/>
        </w:sectPr>
      </w:pPr>
    </w:p>
    <w:p w14:paraId="1E723025" w14:textId="77777777" w:rsidR="00074190" w:rsidRDefault="00074190">
      <w:pPr>
        <w:pStyle w:val="BodyText"/>
        <w:rPr>
          <w:rFonts w:ascii="Book Antiqua"/>
          <w:i/>
          <w:sz w:val="20"/>
        </w:rPr>
      </w:pPr>
    </w:p>
    <w:p w14:paraId="1DADB523" w14:textId="77777777" w:rsidR="00074190" w:rsidRDefault="00074190">
      <w:pPr>
        <w:pStyle w:val="BodyText"/>
        <w:spacing w:before="5"/>
        <w:rPr>
          <w:rFonts w:ascii="Book Antiqua"/>
          <w:i/>
          <w:sz w:val="28"/>
        </w:rPr>
      </w:pPr>
    </w:p>
    <w:p w14:paraId="2C0AD44F" w14:textId="77777777" w:rsidR="00074190" w:rsidRDefault="00A33816">
      <w:pPr>
        <w:pStyle w:val="BodyText"/>
        <w:spacing w:before="73" w:line="256" w:lineRule="auto"/>
        <w:ind w:left="110" w:right="347"/>
        <w:jc w:val="both"/>
      </w:pPr>
      <w:r>
        <w:rPr>
          <w:w w:val="110"/>
        </w:rPr>
        <w:t>expressed as sequential decision problems, as they must include a set of the possible states of the environment, a set of possible actions and an objective.</w:t>
      </w:r>
    </w:p>
    <w:p w14:paraId="367FB750" w14:textId="77777777" w:rsidR="00074190" w:rsidRDefault="00A33816">
      <w:pPr>
        <w:pStyle w:val="BodyText"/>
        <w:spacing w:line="256" w:lineRule="auto"/>
        <w:ind w:left="110" w:right="349" w:firstLine="351"/>
        <w:jc w:val="both"/>
      </w:pPr>
      <w:r>
        <w:rPr>
          <w:w w:val="110"/>
        </w:rPr>
        <w:t>The goal of this project is to compare the rate of convergence of the estimated value function to the optimal policy’s value function of three RL methods: SARSA, Q-Learning, and n-step SARSA.</w:t>
      </w:r>
    </w:p>
    <w:p w14:paraId="5CA83F05" w14:textId="77777777" w:rsidR="00074190" w:rsidRDefault="00074190">
      <w:pPr>
        <w:pStyle w:val="BodyText"/>
        <w:spacing w:before="2"/>
        <w:rPr>
          <w:sz w:val="20"/>
        </w:rPr>
      </w:pPr>
    </w:p>
    <w:p w14:paraId="3D867D2E" w14:textId="77777777" w:rsidR="00074190" w:rsidRDefault="00A33816">
      <w:pPr>
        <w:spacing w:before="1" w:line="204" w:lineRule="auto"/>
        <w:ind w:left="110" w:right="349"/>
        <w:jc w:val="both"/>
        <w:rPr>
          <w:rFonts w:ascii="PMingLiU" w:hAnsi="PMingLiU"/>
          <w:sz w:val="20"/>
        </w:rPr>
      </w:pPr>
      <w:r>
        <w:rPr>
          <w:rFonts w:ascii="PMingLiU" w:hAnsi="PMingLiU"/>
          <w:w w:val="110"/>
          <w:sz w:val="20"/>
        </w:rPr>
        <w:t xml:space="preserve">Figure 1: </w:t>
      </w:r>
      <w:proofErr w:type="spellStart"/>
      <w:r>
        <w:rPr>
          <w:rFonts w:ascii="PMingLiU" w:hAnsi="PMingLiU"/>
          <w:w w:val="110"/>
          <w:sz w:val="20"/>
        </w:rPr>
        <w:t>Gridworld</w:t>
      </w:r>
      <w:proofErr w:type="spellEnd"/>
      <w:r>
        <w:rPr>
          <w:rFonts w:ascii="PMingLiU" w:hAnsi="PMingLiU"/>
          <w:w w:val="110"/>
          <w:sz w:val="20"/>
        </w:rPr>
        <w:t xml:space="preserve"> problem iterative policy evaluation. Here, </w:t>
      </w:r>
      <w:r>
        <w:rPr>
          <w:rFonts w:ascii="Arial" w:hAnsi="Arial"/>
          <w:i/>
          <w:w w:val="110"/>
          <w:sz w:val="20"/>
        </w:rPr>
        <w:t>v</w:t>
      </w:r>
      <w:proofErr w:type="gramStart"/>
      <w:r>
        <w:rPr>
          <w:rFonts w:ascii="Arial" w:hAnsi="Arial"/>
          <w:i/>
          <w:w w:val="110"/>
          <w:sz w:val="20"/>
          <w:vertAlign w:val="subscript"/>
        </w:rPr>
        <w:t>π</w:t>
      </w:r>
      <w:r>
        <w:rPr>
          <w:rFonts w:ascii="Arial" w:hAnsi="Arial"/>
          <w:i/>
          <w:w w:val="110"/>
          <w:sz w:val="20"/>
        </w:rPr>
        <w:t xml:space="preserve">  </w:t>
      </w:r>
      <w:r>
        <w:rPr>
          <w:rFonts w:ascii="PMingLiU" w:hAnsi="PMingLiU"/>
          <w:w w:val="110"/>
          <w:sz w:val="20"/>
        </w:rPr>
        <w:t>is</w:t>
      </w:r>
      <w:proofErr w:type="gramEnd"/>
      <w:r>
        <w:rPr>
          <w:rFonts w:ascii="PMingLiU" w:hAnsi="PMingLiU"/>
          <w:w w:val="110"/>
          <w:sz w:val="20"/>
        </w:rPr>
        <w:t xml:space="preserve"> the state-value function, </w:t>
      </w:r>
      <w:r>
        <w:rPr>
          <w:rFonts w:ascii="Arial" w:hAnsi="Arial"/>
          <w:i/>
          <w:w w:val="110"/>
          <w:sz w:val="20"/>
        </w:rPr>
        <w:t xml:space="preserve">k </w:t>
      </w:r>
      <w:r>
        <w:rPr>
          <w:rFonts w:ascii="PMingLiU" w:hAnsi="PMingLiU"/>
          <w:w w:val="110"/>
          <w:sz w:val="20"/>
        </w:rPr>
        <w:t xml:space="preserve">is the number of iterations. The figure depicts the convergence of the policy evaluation </w:t>
      </w:r>
      <w:proofErr w:type="spellStart"/>
      <w:r>
        <w:rPr>
          <w:rFonts w:ascii="PMingLiU" w:hAnsi="PMingLiU"/>
          <w:w w:val="110"/>
          <w:sz w:val="20"/>
        </w:rPr>
        <w:t xml:space="preserve">as </w:t>
      </w:r>
      <w:r>
        <w:rPr>
          <w:rFonts w:ascii="Arial" w:hAnsi="Arial"/>
          <w:i/>
          <w:w w:val="110"/>
          <w:sz w:val="20"/>
        </w:rPr>
        <w:t>k</w:t>
      </w:r>
      <w:proofErr w:type="spellEnd"/>
      <w:r>
        <w:rPr>
          <w:rFonts w:ascii="Arial" w:hAnsi="Arial"/>
          <w:i/>
          <w:w w:val="110"/>
          <w:sz w:val="20"/>
        </w:rPr>
        <w:t xml:space="preserve"> </w:t>
      </w:r>
      <w:r>
        <w:rPr>
          <w:rFonts w:ascii="Gulim" w:hAnsi="Gulim"/>
          <w:w w:val="110"/>
          <w:sz w:val="20"/>
        </w:rPr>
        <w:t>→</w:t>
      </w:r>
      <w:r>
        <w:rPr>
          <w:rFonts w:ascii="Gulim" w:hAnsi="Gulim"/>
          <w:spacing w:val="16"/>
          <w:w w:val="110"/>
          <w:sz w:val="20"/>
        </w:rPr>
        <w:t xml:space="preserve"> </w:t>
      </w:r>
      <w:r>
        <w:rPr>
          <w:rFonts w:ascii="Gulim" w:hAnsi="Gulim"/>
          <w:w w:val="110"/>
          <w:sz w:val="20"/>
        </w:rPr>
        <w:t>∞</w:t>
      </w:r>
      <w:r>
        <w:rPr>
          <w:rFonts w:ascii="PMingLiU" w:hAnsi="PMingLiU"/>
          <w:w w:val="110"/>
          <w:sz w:val="20"/>
        </w:rPr>
        <w:t>.</w:t>
      </w:r>
    </w:p>
    <w:p w14:paraId="6B7D29CC" w14:textId="77777777" w:rsidR="00074190" w:rsidRDefault="00A33816">
      <w:pPr>
        <w:pStyle w:val="BodyText"/>
        <w:spacing w:before="7"/>
        <w:rPr>
          <w:rFonts w:ascii="PMingLiU"/>
          <w:sz w:val="21"/>
        </w:rPr>
      </w:pPr>
      <w:r>
        <w:rPr>
          <w:noProof/>
        </w:rPr>
        <w:drawing>
          <wp:anchor distT="0" distB="0" distL="0" distR="0" simplePos="0" relativeHeight="3" behindDoc="0" locked="0" layoutInCell="1" allowOverlap="1" wp14:anchorId="42E23E8C" wp14:editId="7C864989">
            <wp:simplePos x="0" y="0"/>
            <wp:positionH relativeFrom="page">
              <wp:posOffset>2165298</wp:posOffset>
            </wp:positionH>
            <wp:positionV relativeFrom="paragraph">
              <wp:posOffset>215871</wp:posOffset>
            </wp:positionV>
            <wp:extent cx="3403758" cy="2013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3403758" cy="2013585"/>
                    </a:xfrm>
                    <a:prstGeom prst="rect">
                      <a:avLst/>
                    </a:prstGeom>
                  </pic:spPr>
                </pic:pic>
              </a:graphicData>
            </a:graphic>
          </wp:anchor>
        </w:drawing>
      </w:r>
    </w:p>
    <w:p w14:paraId="3BB95A04" w14:textId="77777777" w:rsidR="00074190" w:rsidRDefault="00074190">
      <w:pPr>
        <w:pStyle w:val="BodyText"/>
        <w:spacing w:before="9"/>
        <w:rPr>
          <w:rFonts w:ascii="PMingLiU"/>
        </w:rPr>
      </w:pPr>
    </w:p>
    <w:p w14:paraId="50BF1C4D" w14:textId="77777777" w:rsidR="00074190" w:rsidRDefault="00A33816">
      <w:pPr>
        <w:pStyle w:val="ListParagraph"/>
        <w:numPr>
          <w:ilvl w:val="1"/>
          <w:numId w:val="3"/>
        </w:numPr>
        <w:tabs>
          <w:tab w:val="left" w:pos="613"/>
        </w:tabs>
        <w:rPr>
          <w:rFonts w:ascii="Bookman Old Style"/>
          <w:i/>
          <w:sz w:val="24"/>
        </w:rPr>
      </w:pPr>
      <w:r>
        <w:rPr>
          <w:rFonts w:ascii="Bookman Old Style"/>
          <w:i/>
          <w:sz w:val="24"/>
        </w:rPr>
        <w:t xml:space="preserve">Review of </w:t>
      </w:r>
      <w:r>
        <w:rPr>
          <w:rFonts w:ascii="Bookman Old Style"/>
          <w:i/>
          <w:spacing w:val="-3"/>
          <w:sz w:val="24"/>
        </w:rPr>
        <w:t xml:space="preserve">Literature </w:t>
      </w:r>
      <w:r>
        <w:rPr>
          <w:rFonts w:ascii="Bookman Old Style"/>
          <w:i/>
          <w:color w:val="FF0000"/>
          <w:sz w:val="24"/>
        </w:rPr>
        <w:t>Could</w:t>
      </w:r>
      <w:r>
        <w:rPr>
          <w:rFonts w:ascii="Bookman Old Style"/>
          <w:i/>
          <w:color w:val="FF0000"/>
          <w:spacing w:val="5"/>
          <w:sz w:val="24"/>
        </w:rPr>
        <w:t xml:space="preserve"> </w:t>
      </w:r>
      <w:r>
        <w:rPr>
          <w:rFonts w:ascii="Bookman Old Style"/>
          <w:i/>
          <w:color w:val="FF0000"/>
          <w:sz w:val="24"/>
        </w:rPr>
        <w:t>condense/remove.</w:t>
      </w:r>
    </w:p>
    <w:p w14:paraId="4EAD8F70" w14:textId="77777777" w:rsidR="00074190" w:rsidRDefault="00A33816">
      <w:pPr>
        <w:pStyle w:val="BodyText"/>
        <w:spacing w:before="61" w:line="256" w:lineRule="auto"/>
        <w:ind w:left="110" w:right="346" w:firstLine="351"/>
        <w:jc w:val="both"/>
      </w:pPr>
      <w:r>
        <w:rPr>
          <w:w w:val="105"/>
        </w:rPr>
        <w:t>Given that the issue of optimal path finding/maze solving is a widely applicable problem, various machine learning, notably, reinforcement learning approaches have been taken in an effort to improve and/or complement current methods.</w:t>
      </w:r>
    </w:p>
    <w:p w14:paraId="736490E1" w14:textId="6B3F442E" w:rsidR="00074190" w:rsidDel="00E00A4F" w:rsidRDefault="00A33816">
      <w:pPr>
        <w:pStyle w:val="BodyText"/>
        <w:spacing w:before="1" w:line="256" w:lineRule="auto"/>
        <w:ind w:left="110" w:right="347" w:firstLine="351"/>
        <w:jc w:val="both"/>
        <w:rPr>
          <w:del w:id="14" w:author="Matteo Esposito" w:date="2019-04-12T18:09:00Z"/>
        </w:rPr>
      </w:pPr>
      <w:r>
        <w:rPr>
          <w:w w:val="110"/>
        </w:rPr>
        <w:t xml:space="preserve">In </w:t>
      </w:r>
      <w:proofErr w:type="spellStart"/>
      <w:r>
        <w:rPr>
          <w:w w:val="110"/>
        </w:rPr>
        <w:t>Mnih</w:t>
      </w:r>
      <w:proofErr w:type="spellEnd"/>
      <w:r>
        <w:rPr>
          <w:w w:val="110"/>
        </w:rPr>
        <w:t xml:space="preserve"> et al. (2016), researchers from Google and MILA compared </w:t>
      </w:r>
      <w:proofErr w:type="spellStart"/>
      <w:r>
        <w:rPr>
          <w:w w:val="110"/>
        </w:rPr>
        <w:t>asnychronous</w:t>
      </w:r>
      <w:proofErr w:type="spellEnd"/>
      <w:r>
        <w:rPr>
          <w:spacing w:val="-34"/>
          <w:w w:val="110"/>
        </w:rPr>
        <w:t xml:space="preserve"> </w:t>
      </w:r>
      <w:proofErr w:type="spellStart"/>
      <w:r>
        <w:rPr>
          <w:spacing w:val="-3"/>
          <w:w w:val="110"/>
        </w:rPr>
        <w:t>vari</w:t>
      </w:r>
      <w:proofErr w:type="spellEnd"/>
      <w:r>
        <w:rPr>
          <w:spacing w:val="-3"/>
          <w:w w:val="110"/>
        </w:rPr>
        <w:t xml:space="preserve">- </w:t>
      </w:r>
      <w:r>
        <w:rPr>
          <w:w w:val="110"/>
        </w:rPr>
        <w:t xml:space="preserve">ants of four standard reinforcement learning approaches. It </w:t>
      </w:r>
      <w:r>
        <w:rPr>
          <w:spacing w:val="-3"/>
          <w:w w:val="110"/>
        </w:rPr>
        <w:t xml:space="preserve">was </w:t>
      </w:r>
      <w:r>
        <w:rPr>
          <w:w w:val="110"/>
        </w:rPr>
        <w:t xml:space="preserve">concluded that the </w:t>
      </w:r>
      <w:proofErr w:type="spellStart"/>
      <w:r>
        <w:rPr>
          <w:w w:val="110"/>
        </w:rPr>
        <w:t>asny</w:t>
      </w:r>
      <w:proofErr w:type="spellEnd"/>
      <w:r>
        <w:rPr>
          <w:w w:val="110"/>
        </w:rPr>
        <w:t xml:space="preserve">- </w:t>
      </w:r>
      <w:proofErr w:type="spellStart"/>
      <w:r>
        <w:rPr>
          <w:w w:val="110"/>
        </w:rPr>
        <w:t>chronous</w:t>
      </w:r>
      <w:proofErr w:type="spellEnd"/>
      <w:r>
        <w:rPr>
          <w:spacing w:val="10"/>
          <w:w w:val="110"/>
        </w:rPr>
        <w:t xml:space="preserve"> </w:t>
      </w:r>
      <w:r>
        <w:rPr>
          <w:spacing w:val="-3"/>
          <w:w w:val="110"/>
        </w:rPr>
        <w:t>advantage</w:t>
      </w:r>
      <w:r>
        <w:rPr>
          <w:spacing w:val="11"/>
          <w:w w:val="110"/>
        </w:rPr>
        <w:t xml:space="preserve"> </w:t>
      </w:r>
      <w:proofErr w:type="spellStart"/>
      <w:r>
        <w:rPr>
          <w:w w:val="110"/>
        </w:rPr>
        <w:t>actorcritic</w:t>
      </w:r>
      <w:proofErr w:type="spellEnd"/>
      <w:r>
        <w:rPr>
          <w:spacing w:val="11"/>
          <w:w w:val="110"/>
        </w:rPr>
        <w:t xml:space="preserve"> </w:t>
      </w:r>
      <w:r>
        <w:rPr>
          <w:w w:val="110"/>
        </w:rPr>
        <w:t>(A3C)</w:t>
      </w:r>
      <w:r>
        <w:rPr>
          <w:spacing w:val="11"/>
          <w:w w:val="110"/>
        </w:rPr>
        <w:t xml:space="preserve"> </w:t>
      </w:r>
      <w:r>
        <w:rPr>
          <w:w w:val="110"/>
        </w:rPr>
        <w:t>method</w:t>
      </w:r>
      <w:r>
        <w:rPr>
          <w:spacing w:val="10"/>
          <w:w w:val="110"/>
        </w:rPr>
        <w:t xml:space="preserve"> </w:t>
      </w:r>
      <w:r>
        <w:rPr>
          <w:w w:val="110"/>
        </w:rPr>
        <w:t>yields</w:t>
      </w:r>
      <w:r>
        <w:rPr>
          <w:spacing w:val="11"/>
          <w:w w:val="110"/>
        </w:rPr>
        <w:t xml:space="preserve"> </w:t>
      </w:r>
      <w:r>
        <w:rPr>
          <w:w w:val="110"/>
        </w:rPr>
        <w:t>the</w:t>
      </w:r>
      <w:r>
        <w:rPr>
          <w:spacing w:val="11"/>
          <w:w w:val="110"/>
        </w:rPr>
        <w:t xml:space="preserve"> </w:t>
      </w:r>
      <w:r>
        <w:rPr>
          <w:w w:val="110"/>
        </w:rPr>
        <w:t>most</w:t>
      </w:r>
      <w:r>
        <w:rPr>
          <w:spacing w:val="11"/>
          <w:w w:val="110"/>
        </w:rPr>
        <w:t xml:space="preserve"> </w:t>
      </w:r>
      <w:r>
        <w:rPr>
          <w:w w:val="110"/>
        </w:rPr>
        <w:t>promising</w:t>
      </w:r>
      <w:r>
        <w:rPr>
          <w:spacing w:val="10"/>
          <w:w w:val="110"/>
        </w:rPr>
        <w:t xml:space="preserve"> </w:t>
      </w:r>
      <w:r>
        <w:rPr>
          <w:w w:val="110"/>
        </w:rPr>
        <w:t>results.</w:t>
      </w:r>
      <w:ins w:id="15" w:author="Matteo Esposito" w:date="2019-04-12T18:09:00Z">
        <w:r w:rsidR="00E00A4F" w:rsidDel="00E00A4F">
          <w:t xml:space="preserve"> </w:t>
        </w:r>
      </w:ins>
    </w:p>
    <w:p w14:paraId="7416F5BB" w14:textId="709FBB11" w:rsidR="00074190" w:rsidRDefault="00A33816" w:rsidP="00E00A4F">
      <w:pPr>
        <w:pStyle w:val="BodyText"/>
        <w:spacing w:before="1" w:line="256" w:lineRule="auto"/>
        <w:ind w:left="110" w:right="347" w:firstLine="351"/>
        <w:jc w:val="both"/>
        <w:pPrChange w:id="16" w:author="Matteo Esposito" w:date="2019-04-12T18:09:00Z">
          <w:pPr>
            <w:pStyle w:val="BodyText"/>
            <w:spacing w:line="256" w:lineRule="auto"/>
            <w:ind w:left="110" w:right="349" w:firstLine="351"/>
            <w:jc w:val="both"/>
          </w:pPr>
        </w:pPrChange>
      </w:pPr>
      <w:r>
        <w:rPr>
          <w:w w:val="110"/>
        </w:rPr>
        <w:t xml:space="preserve">In an </w:t>
      </w:r>
      <w:r>
        <w:rPr>
          <w:spacing w:val="-3"/>
          <w:w w:val="110"/>
        </w:rPr>
        <w:t xml:space="preserve">advantage </w:t>
      </w:r>
      <w:r>
        <w:rPr>
          <w:w w:val="110"/>
        </w:rPr>
        <w:t xml:space="preserve">actor-critic implementation, the actor is the policy, and the critic the </w:t>
      </w:r>
      <w:r>
        <w:rPr>
          <w:spacing w:val="-3"/>
          <w:w w:val="110"/>
        </w:rPr>
        <w:t xml:space="preserve">value </w:t>
      </w:r>
      <w:r>
        <w:rPr>
          <w:w w:val="110"/>
        </w:rPr>
        <w:t xml:space="preserve">function. In practice, the agent will use the critic, or </w:t>
      </w:r>
      <w:r>
        <w:rPr>
          <w:spacing w:val="-3"/>
          <w:w w:val="110"/>
        </w:rPr>
        <w:t xml:space="preserve">value </w:t>
      </w:r>
      <w:r>
        <w:rPr>
          <w:w w:val="110"/>
        </w:rPr>
        <w:t xml:space="preserve">estimate, to update the policy, or actor more efficiently than policy gradient methods. </w:t>
      </w:r>
      <w:del w:id="17" w:author="Matteo Esposito" w:date="2019-04-12T18:05:00Z">
        <w:r w:rsidDel="00E00A4F">
          <w:rPr>
            <w:w w:val="110"/>
          </w:rPr>
          <w:delText xml:space="preserve">The critic is typically a single linear output connected to a convolutional neural network that has one softmax output for the actor/policy.  </w:delText>
        </w:r>
      </w:del>
      <w:r>
        <w:rPr>
          <w:w w:val="110"/>
        </w:rPr>
        <w:t xml:space="preserve">This method also introduces the concept of an </w:t>
      </w:r>
      <w:r>
        <w:rPr>
          <w:spacing w:val="-3"/>
          <w:w w:val="110"/>
        </w:rPr>
        <w:t xml:space="preserve">advantage </w:t>
      </w:r>
      <w:r>
        <w:rPr>
          <w:w w:val="110"/>
        </w:rPr>
        <w:t>function,</w:t>
      </w:r>
      <w:r>
        <w:rPr>
          <w:spacing w:val="-28"/>
          <w:w w:val="110"/>
        </w:rPr>
        <w:t xml:space="preserve"> </w:t>
      </w:r>
      <w:r>
        <w:rPr>
          <w:w w:val="110"/>
        </w:rPr>
        <w:t>which</w:t>
      </w:r>
    </w:p>
    <w:p w14:paraId="2FDDF9A6" w14:textId="77777777" w:rsidR="00074190" w:rsidRDefault="002E5DE2">
      <w:pPr>
        <w:spacing w:line="261" w:lineRule="exact"/>
        <w:ind w:left="110"/>
        <w:jc w:val="both"/>
        <w:rPr>
          <w:sz w:val="24"/>
        </w:rPr>
      </w:pPr>
      <w:r>
        <w:pict w14:anchorId="46C01451">
          <v:shapetype id="_x0000_t202" coordsize="21600,21600" o:spt="202" path="m,l,21600r21600,l21600,xe">
            <v:stroke joinstyle="miter"/>
            <v:path gradientshapeok="t" o:connecttype="rect"/>
          </v:shapetype>
          <v:shape id="_x0000_s1038" type="#_x0000_t202" alt="" style="position:absolute;left:0;text-align:left;margin-left:216.85pt;margin-top:1.1pt;width:9.3pt;height:20.75pt;z-index:-252156928;mso-wrap-style:square;mso-wrap-edited:f;mso-width-percent:0;mso-height-percent:0;mso-position-horizontal-relative:page;mso-width-percent:0;mso-height-percent:0;v-text-anchor:top" filled="f" stroked="f">
            <v:textbox inset="0,0,0,0">
              <w:txbxContent>
                <w:p w14:paraId="4DB8D3E7" w14:textId="77777777" w:rsidR="00074190" w:rsidRDefault="00A33816">
                  <w:pPr>
                    <w:pStyle w:val="BodyText"/>
                    <w:spacing w:line="253" w:lineRule="exact"/>
                    <w:rPr>
                      <w:rFonts w:ascii="Gulim" w:hAnsi="Gulim"/>
                    </w:rPr>
                  </w:pPr>
                  <w:r>
                    <w:rPr>
                      <w:rFonts w:ascii="Gulim" w:hAnsi="Gulim"/>
                      <w:w w:val="92"/>
                    </w:rPr>
                    <w:t>−</w:t>
                  </w:r>
                </w:p>
              </w:txbxContent>
            </v:textbox>
            <w10:wrap anchorx="page"/>
          </v:shape>
        </w:pict>
      </w:r>
      <w:r w:rsidR="00A33816">
        <w:rPr>
          <w:w w:val="110"/>
          <w:sz w:val="24"/>
        </w:rPr>
        <w:t xml:space="preserve">is defined as </w:t>
      </w:r>
      <w:proofErr w:type="gramStart"/>
      <w:r w:rsidR="00A33816">
        <w:rPr>
          <w:rFonts w:ascii="Palatino Linotype"/>
          <w:i/>
          <w:w w:val="110"/>
          <w:sz w:val="24"/>
        </w:rPr>
        <w:t>A</w:t>
      </w:r>
      <w:r w:rsidR="00A33816">
        <w:rPr>
          <w:w w:val="110"/>
          <w:sz w:val="24"/>
        </w:rPr>
        <w:t>(</w:t>
      </w:r>
      <w:proofErr w:type="gramEnd"/>
      <w:r w:rsidR="00A33816">
        <w:rPr>
          <w:rFonts w:ascii="Palatino Linotype"/>
          <w:i/>
          <w:w w:val="110"/>
          <w:sz w:val="24"/>
        </w:rPr>
        <w:t>s, a</w:t>
      </w:r>
      <w:r w:rsidR="00A33816">
        <w:rPr>
          <w:w w:val="110"/>
          <w:sz w:val="24"/>
        </w:rPr>
        <w:t xml:space="preserve">) = </w:t>
      </w:r>
      <w:r w:rsidR="00A33816">
        <w:rPr>
          <w:rFonts w:ascii="Palatino Linotype"/>
          <w:i/>
          <w:w w:val="110"/>
          <w:sz w:val="24"/>
        </w:rPr>
        <w:t>Q</w:t>
      </w:r>
      <w:r w:rsidR="00A33816">
        <w:rPr>
          <w:w w:val="110"/>
          <w:sz w:val="24"/>
        </w:rPr>
        <w:t>(</w:t>
      </w:r>
      <w:r w:rsidR="00A33816">
        <w:rPr>
          <w:rFonts w:ascii="Palatino Linotype"/>
          <w:i/>
          <w:w w:val="110"/>
          <w:sz w:val="24"/>
        </w:rPr>
        <w:t>s, a</w:t>
      </w:r>
      <w:r w:rsidR="00A33816">
        <w:rPr>
          <w:w w:val="110"/>
          <w:sz w:val="24"/>
        </w:rPr>
        <w:t xml:space="preserve">)   </w:t>
      </w:r>
      <w:r w:rsidR="00A33816">
        <w:rPr>
          <w:rFonts w:ascii="Palatino Linotype"/>
          <w:i/>
          <w:w w:val="110"/>
          <w:sz w:val="24"/>
        </w:rPr>
        <w:t xml:space="preserve">V </w:t>
      </w:r>
      <w:r w:rsidR="00A33816">
        <w:rPr>
          <w:w w:val="110"/>
          <w:sz w:val="24"/>
        </w:rPr>
        <w:t>(</w:t>
      </w:r>
      <w:r w:rsidR="00A33816">
        <w:rPr>
          <w:rFonts w:ascii="Palatino Linotype"/>
          <w:i/>
          <w:w w:val="110"/>
          <w:sz w:val="24"/>
        </w:rPr>
        <w:t>s</w:t>
      </w:r>
      <w:r w:rsidR="00A33816">
        <w:rPr>
          <w:w w:val="110"/>
          <w:sz w:val="24"/>
        </w:rPr>
        <w:t xml:space="preserve">) where </w:t>
      </w:r>
      <w:r w:rsidR="00A33816">
        <w:rPr>
          <w:rFonts w:ascii="Palatino Linotype"/>
          <w:i/>
          <w:w w:val="110"/>
          <w:sz w:val="24"/>
        </w:rPr>
        <w:t>Q</w:t>
      </w:r>
      <w:r w:rsidR="00A33816">
        <w:rPr>
          <w:w w:val="110"/>
          <w:sz w:val="24"/>
        </w:rPr>
        <w:t>(</w:t>
      </w:r>
      <w:r w:rsidR="00A33816">
        <w:rPr>
          <w:rFonts w:ascii="Palatino Linotype"/>
          <w:i/>
          <w:w w:val="110"/>
          <w:sz w:val="24"/>
        </w:rPr>
        <w:t>s, a</w:t>
      </w:r>
      <w:r w:rsidR="00A33816">
        <w:rPr>
          <w:w w:val="110"/>
          <w:sz w:val="24"/>
        </w:rPr>
        <w:t xml:space="preserve">) is the state </w:t>
      </w:r>
      <w:r w:rsidR="00A33816">
        <w:rPr>
          <w:spacing w:val="-3"/>
          <w:w w:val="110"/>
          <w:sz w:val="24"/>
        </w:rPr>
        <w:t xml:space="preserve">value </w:t>
      </w:r>
      <w:r w:rsidR="00A33816">
        <w:rPr>
          <w:w w:val="110"/>
          <w:sz w:val="24"/>
        </w:rPr>
        <w:t xml:space="preserve">of </w:t>
      </w:r>
      <w:r w:rsidR="00A33816">
        <w:rPr>
          <w:rFonts w:ascii="Palatino Linotype"/>
          <w:i/>
          <w:w w:val="110"/>
          <w:sz w:val="24"/>
        </w:rPr>
        <w:t xml:space="preserve">s </w:t>
      </w:r>
      <w:r w:rsidR="00A33816">
        <w:rPr>
          <w:w w:val="110"/>
          <w:sz w:val="24"/>
        </w:rPr>
        <w:t xml:space="preserve">given action </w:t>
      </w:r>
      <w:r w:rsidR="00A33816">
        <w:rPr>
          <w:rFonts w:ascii="Palatino Linotype"/>
          <w:i/>
          <w:w w:val="110"/>
          <w:sz w:val="24"/>
        </w:rPr>
        <w:t>a</w:t>
      </w:r>
      <w:r w:rsidR="00A33816">
        <w:rPr>
          <w:rFonts w:ascii="Palatino Linotype"/>
          <w:i/>
          <w:spacing w:val="8"/>
          <w:w w:val="110"/>
          <w:sz w:val="24"/>
        </w:rPr>
        <w:t xml:space="preserve"> </w:t>
      </w:r>
      <w:r w:rsidR="00A33816">
        <w:rPr>
          <w:w w:val="110"/>
          <w:sz w:val="24"/>
        </w:rPr>
        <w:t>and</w:t>
      </w:r>
    </w:p>
    <w:p w14:paraId="71BF32BD" w14:textId="77777777" w:rsidR="00074190" w:rsidRDefault="00A33816">
      <w:pPr>
        <w:pStyle w:val="BodyText"/>
        <w:spacing w:before="4" w:line="288" w:lineRule="exact"/>
        <w:ind w:left="110" w:right="347"/>
        <w:jc w:val="both"/>
      </w:pPr>
      <w:r>
        <w:rPr>
          <w:rFonts w:ascii="Palatino Linotype" w:hAnsi="Palatino Linotype"/>
          <w:i/>
          <w:w w:val="110"/>
        </w:rPr>
        <w:t>V</w:t>
      </w:r>
      <w:r>
        <w:rPr>
          <w:rFonts w:ascii="Palatino Linotype" w:hAnsi="Palatino Linotype"/>
          <w:i/>
          <w:spacing w:val="-13"/>
          <w:w w:val="110"/>
        </w:rPr>
        <w:t xml:space="preserve"> </w:t>
      </w:r>
      <w:r>
        <w:rPr>
          <w:w w:val="110"/>
        </w:rPr>
        <w:t>(</w:t>
      </w:r>
      <w:r>
        <w:rPr>
          <w:rFonts w:ascii="Palatino Linotype" w:hAnsi="Palatino Linotype"/>
          <w:i/>
          <w:w w:val="110"/>
        </w:rPr>
        <w:t>s</w:t>
      </w:r>
      <w:r>
        <w:rPr>
          <w:w w:val="110"/>
        </w:rPr>
        <w:t>),</w:t>
      </w:r>
      <w:r>
        <w:rPr>
          <w:spacing w:val="-2"/>
          <w:w w:val="110"/>
        </w:rPr>
        <w:t xml:space="preserve"> </w:t>
      </w:r>
      <w:r>
        <w:rPr>
          <w:w w:val="110"/>
        </w:rPr>
        <w:t>the</w:t>
      </w:r>
      <w:r>
        <w:rPr>
          <w:spacing w:val="-5"/>
          <w:w w:val="110"/>
        </w:rPr>
        <w:t xml:space="preserve"> </w:t>
      </w:r>
      <w:r>
        <w:rPr>
          <w:w w:val="110"/>
        </w:rPr>
        <w:t>average</w:t>
      </w:r>
      <w:r>
        <w:rPr>
          <w:spacing w:val="-6"/>
          <w:w w:val="110"/>
        </w:rPr>
        <w:t xml:space="preserve"> </w:t>
      </w:r>
      <w:r>
        <w:rPr>
          <w:spacing w:val="-3"/>
          <w:w w:val="110"/>
        </w:rPr>
        <w:t>value</w:t>
      </w:r>
      <w:r>
        <w:rPr>
          <w:spacing w:val="-6"/>
          <w:w w:val="110"/>
        </w:rPr>
        <w:t xml:space="preserve"> </w:t>
      </w:r>
      <w:r>
        <w:rPr>
          <w:w w:val="110"/>
        </w:rPr>
        <w:t>of</w:t>
      </w:r>
      <w:r>
        <w:rPr>
          <w:spacing w:val="-5"/>
          <w:w w:val="110"/>
        </w:rPr>
        <w:t xml:space="preserve"> </w:t>
      </w:r>
      <w:proofErr w:type="spellStart"/>
      <w:r>
        <w:rPr>
          <w:w w:val="110"/>
        </w:rPr>
        <w:t>state</w:t>
      </w:r>
      <w:r>
        <w:rPr>
          <w:spacing w:val="-6"/>
          <w:w w:val="110"/>
        </w:rPr>
        <w:t xml:space="preserve"> </w:t>
      </w:r>
      <w:r>
        <w:rPr>
          <w:rFonts w:ascii="Palatino Linotype" w:hAnsi="Palatino Linotype"/>
          <w:i/>
          <w:w w:val="110"/>
        </w:rPr>
        <w:t>s</w:t>
      </w:r>
      <w:proofErr w:type="spellEnd"/>
      <w:r>
        <w:rPr>
          <w:w w:val="110"/>
        </w:rPr>
        <w:t>.</w:t>
      </w:r>
      <w:r>
        <w:rPr>
          <w:spacing w:val="34"/>
          <w:w w:val="110"/>
        </w:rPr>
        <w:t xml:space="preserve"> </w:t>
      </w:r>
      <w:r>
        <w:rPr>
          <w:w w:val="110"/>
        </w:rPr>
        <w:t>In</w:t>
      </w:r>
      <w:r>
        <w:rPr>
          <w:spacing w:val="-5"/>
          <w:w w:val="110"/>
        </w:rPr>
        <w:t xml:space="preserve"> </w:t>
      </w:r>
      <w:r>
        <w:rPr>
          <w:w w:val="110"/>
        </w:rPr>
        <w:t>practice,</w:t>
      </w:r>
      <w:r>
        <w:rPr>
          <w:spacing w:val="-2"/>
          <w:w w:val="110"/>
        </w:rPr>
        <w:t xml:space="preserve"> </w:t>
      </w:r>
      <w:r>
        <w:rPr>
          <w:w w:val="110"/>
        </w:rPr>
        <w:t>the</w:t>
      </w:r>
      <w:r>
        <w:rPr>
          <w:spacing w:val="-6"/>
          <w:w w:val="110"/>
        </w:rPr>
        <w:t xml:space="preserve"> </w:t>
      </w:r>
      <w:r>
        <w:rPr>
          <w:w w:val="110"/>
        </w:rPr>
        <w:t>discounted</w:t>
      </w:r>
      <w:r>
        <w:rPr>
          <w:spacing w:val="-5"/>
          <w:w w:val="110"/>
        </w:rPr>
        <w:t xml:space="preserve"> </w:t>
      </w:r>
      <w:r>
        <w:rPr>
          <w:w w:val="110"/>
        </w:rPr>
        <w:t>returns</w:t>
      </w:r>
      <w:r>
        <w:rPr>
          <w:spacing w:val="-6"/>
          <w:w w:val="110"/>
        </w:rPr>
        <w:t xml:space="preserve"> </w:t>
      </w:r>
      <w:r>
        <w:rPr>
          <w:w w:val="110"/>
        </w:rPr>
        <w:t>are</w:t>
      </w:r>
      <w:r>
        <w:rPr>
          <w:spacing w:val="-6"/>
          <w:w w:val="110"/>
        </w:rPr>
        <w:t xml:space="preserve"> </w:t>
      </w:r>
      <w:r>
        <w:rPr>
          <w:w w:val="110"/>
        </w:rPr>
        <w:t>used</w:t>
      </w:r>
      <w:r>
        <w:rPr>
          <w:spacing w:val="-5"/>
          <w:w w:val="110"/>
        </w:rPr>
        <w:t xml:space="preserve"> </w:t>
      </w:r>
      <w:r>
        <w:rPr>
          <w:w w:val="110"/>
        </w:rPr>
        <w:t>as</w:t>
      </w:r>
      <w:r>
        <w:rPr>
          <w:spacing w:val="-6"/>
          <w:w w:val="110"/>
        </w:rPr>
        <w:t xml:space="preserve"> </w:t>
      </w:r>
      <w:r>
        <w:rPr>
          <w:w w:val="110"/>
        </w:rPr>
        <w:t>an</w:t>
      </w:r>
      <w:r>
        <w:rPr>
          <w:spacing w:val="-5"/>
          <w:w w:val="110"/>
        </w:rPr>
        <w:t xml:space="preserve"> </w:t>
      </w:r>
      <w:r>
        <w:rPr>
          <w:w w:val="110"/>
        </w:rPr>
        <w:t xml:space="preserve">estimate of </w:t>
      </w:r>
      <w:proofErr w:type="gramStart"/>
      <w:r>
        <w:rPr>
          <w:rFonts w:ascii="Palatino Linotype" w:hAnsi="Palatino Linotype"/>
          <w:i/>
          <w:w w:val="110"/>
        </w:rPr>
        <w:t>Q</w:t>
      </w:r>
      <w:r>
        <w:rPr>
          <w:w w:val="110"/>
        </w:rPr>
        <w:t>(</w:t>
      </w:r>
      <w:proofErr w:type="gramEnd"/>
      <w:r>
        <w:rPr>
          <w:rFonts w:ascii="Palatino Linotype" w:hAnsi="Palatino Linotype"/>
          <w:i/>
          <w:w w:val="110"/>
        </w:rPr>
        <w:t>s, a</w:t>
      </w:r>
      <w:r>
        <w:rPr>
          <w:w w:val="110"/>
        </w:rPr>
        <w:t>). Using this function versus discounted returns allows the agent to determine</w:t>
      </w:r>
      <w:r>
        <w:rPr>
          <w:spacing w:val="-30"/>
          <w:w w:val="110"/>
        </w:rPr>
        <w:t xml:space="preserve"> </w:t>
      </w:r>
      <w:r>
        <w:rPr>
          <w:spacing w:val="-3"/>
          <w:w w:val="110"/>
        </w:rPr>
        <w:t xml:space="preserve">how </w:t>
      </w:r>
      <w:r>
        <w:rPr>
          <w:spacing w:val="-4"/>
          <w:w w:val="110"/>
        </w:rPr>
        <w:t xml:space="preserve">much </w:t>
      </w:r>
      <w:r>
        <w:rPr>
          <w:w w:val="110"/>
        </w:rPr>
        <w:t xml:space="preserve">better its selected actions turned out to </w:t>
      </w:r>
      <w:r>
        <w:rPr>
          <w:spacing w:val="3"/>
          <w:w w:val="110"/>
        </w:rPr>
        <w:t xml:space="preserve">be </w:t>
      </w:r>
      <w:r>
        <w:rPr>
          <w:w w:val="110"/>
        </w:rPr>
        <w:t>than expected. This grants the algorithm the</w:t>
      </w:r>
      <w:r>
        <w:rPr>
          <w:spacing w:val="6"/>
          <w:w w:val="110"/>
        </w:rPr>
        <w:t xml:space="preserve"> </w:t>
      </w:r>
      <w:r>
        <w:rPr>
          <w:w w:val="110"/>
        </w:rPr>
        <w:t>ability</w:t>
      </w:r>
      <w:r>
        <w:rPr>
          <w:spacing w:val="7"/>
          <w:w w:val="110"/>
        </w:rPr>
        <w:t xml:space="preserve"> </w:t>
      </w:r>
      <w:r>
        <w:rPr>
          <w:w w:val="110"/>
        </w:rPr>
        <w:t>to</w:t>
      </w:r>
      <w:r>
        <w:rPr>
          <w:spacing w:val="7"/>
          <w:w w:val="110"/>
        </w:rPr>
        <w:t xml:space="preserve"> </w:t>
      </w:r>
      <w:r>
        <w:rPr>
          <w:w w:val="110"/>
        </w:rPr>
        <w:t>focus</w:t>
      </w:r>
      <w:r>
        <w:rPr>
          <w:spacing w:val="6"/>
          <w:w w:val="110"/>
        </w:rPr>
        <w:t xml:space="preserve"> </w:t>
      </w:r>
      <w:r>
        <w:rPr>
          <w:w w:val="110"/>
        </w:rPr>
        <w:t>on</w:t>
      </w:r>
      <w:r>
        <w:rPr>
          <w:spacing w:val="7"/>
          <w:w w:val="110"/>
        </w:rPr>
        <w:t xml:space="preserve"> </w:t>
      </w:r>
      <w:r>
        <w:rPr>
          <w:w w:val="110"/>
        </w:rPr>
        <w:t>where</w:t>
      </w:r>
      <w:r>
        <w:rPr>
          <w:spacing w:val="7"/>
          <w:w w:val="110"/>
        </w:rPr>
        <w:t xml:space="preserve"> </w:t>
      </w:r>
      <w:r>
        <w:rPr>
          <w:w w:val="110"/>
        </w:rPr>
        <w:t>the</w:t>
      </w:r>
      <w:r>
        <w:rPr>
          <w:spacing w:val="6"/>
          <w:w w:val="110"/>
        </w:rPr>
        <w:t xml:space="preserve"> </w:t>
      </w:r>
      <w:r>
        <w:rPr>
          <w:w w:val="110"/>
        </w:rPr>
        <w:t>network’s</w:t>
      </w:r>
      <w:r>
        <w:rPr>
          <w:spacing w:val="7"/>
          <w:w w:val="110"/>
        </w:rPr>
        <w:t xml:space="preserve"> </w:t>
      </w:r>
      <w:r>
        <w:rPr>
          <w:w w:val="110"/>
        </w:rPr>
        <w:t>predictions</w:t>
      </w:r>
      <w:r>
        <w:rPr>
          <w:spacing w:val="7"/>
          <w:w w:val="110"/>
        </w:rPr>
        <w:t xml:space="preserve"> </w:t>
      </w:r>
      <w:r>
        <w:rPr>
          <w:w w:val="110"/>
        </w:rPr>
        <w:t>were</w:t>
      </w:r>
      <w:r>
        <w:rPr>
          <w:spacing w:val="7"/>
          <w:w w:val="110"/>
        </w:rPr>
        <w:t xml:space="preserve"> </w:t>
      </w:r>
      <w:r>
        <w:rPr>
          <w:w w:val="110"/>
        </w:rPr>
        <w:t>lacking</w:t>
      </w:r>
      <w:r>
        <w:rPr>
          <w:spacing w:val="6"/>
          <w:w w:val="110"/>
        </w:rPr>
        <w:t xml:space="preserve"> </w:t>
      </w:r>
      <w:r>
        <w:rPr>
          <w:w w:val="110"/>
        </w:rPr>
        <w:t>in</w:t>
      </w:r>
      <w:r>
        <w:rPr>
          <w:spacing w:val="7"/>
          <w:w w:val="110"/>
        </w:rPr>
        <w:t xml:space="preserve"> </w:t>
      </w:r>
      <w:r>
        <w:rPr>
          <w:w w:val="110"/>
        </w:rPr>
        <w:t>precision.</w:t>
      </w:r>
    </w:p>
    <w:p w14:paraId="4F0A69E8" w14:textId="5E71B63E" w:rsidR="00074190" w:rsidDel="00E00A4F" w:rsidRDefault="00A33816" w:rsidP="00E00A4F">
      <w:pPr>
        <w:pStyle w:val="BodyText"/>
        <w:spacing w:before="27" w:line="256" w:lineRule="auto"/>
        <w:ind w:left="110" w:right="347" w:firstLine="351"/>
        <w:jc w:val="both"/>
        <w:rPr>
          <w:del w:id="18" w:author="Matteo Esposito" w:date="2019-04-12T18:05:00Z"/>
        </w:rPr>
        <w:pPrChange w:id="19" w:author="Matteo Esposito" w:date="2019-04-12T18:05:00Z">
          <w:pPr>
            <w:pStyle w:val="BodyText"/>
            <w:spacing w:before="27" w:line="256" w:lineRule="auto"/>
            <w:ind w:left="110" w:right="347" w:firstLine="351"/>
            <w:jc w:val="both"/>
          </w:pPr>
        </w:pPrChange>
      </w:pPr>
      <w:r>
        <w:rPr>
          <w:w w:val="110"/>
        </w:rPr>
        <w:t xml:space="preserve">By bypassing the use of a GPU, or </w:t>
      </w:r>
      <w:r>
        <w:rPr>
          <w:spacing w:val="-3"/>
          <w:w w:val="110"/>
        </w:rPr>
        <w:t xml:space="preserve">any </w:t>
      </w:r>
      <w:r>
        <w:rPr>
          <w:w w:val="110"/>
        </w:rPr>
        <w:t xml:space="preserve">other specialized hardware, this method </w:t>
      </w:r>
      <w:proofErr w:type="gramStart"/>
      <w:r>
        <w:rPr>
          <w:spacing w:val="-3"/>
          <w:w w:val="110"/>
        </w:rPr>
        <w:t xml:space="preserve">was  </w:t>
      </w:r>
      <w:r>
        <w:rPr>
          <w:w w:val="110"/>
        </w:rPr>
        <w:t>able</w:t>
      </w:r>
      <w:proofErr w:type="gramEnd"/>
      <w:r>
        <w:rPr>
          <w:w w:val="110"/>
        </w:rPr>
        <w:t xml:space="preserve"> to outperform the state-of-the-art algorithms in Atari 2600 applications making use </w:t>
      </w:r>
      <w:r>
        <w:rPr>
          <w:spacing w:val="66"/>
          <w:w w:val="110"/>
        </w:rPr>
        <w:t xml:space="preserve"> </w:t>
      </w:r>
      <w:r>
        <w:rPr>
          <w:w w:val="110"/>
        </w:rPr>
        <w:t xml:space="preserve">of a single multi-core CPU, and mastered a </w:t>
      </w:r>
      <w:r>
        <w:rPr>
          <w:spacing w:val="-3"/>
          <w:w w:val="110"/>
        </w:rPr>
        <w:t xml:space="preserve">variety </w:t>
      </w:r>
      <w:r>
        <w:rPr>
          <w:w w:val="110"/>
        </w:rPr>
        <w:t>of 2D and 3D games, including the exploration</w:t>
      </w:r>
      <w:r>
        <w:rPr>
          <w:spacing w:val="-7"/>
          <w:w w:val="110"/>
        </w:rPr>
        <w:t xml:space="preserve"> </w:t>
      </w:r>
      <w:r>
        <w:rPr>
          <w:w w:val="110"/>
        </w:rPr>
        <w:t>of</w:t>
      </w:r>
      <w:r>
        <w:rPr>
          <w:spacing w:val="-7"/>
          <w:w w:val="110"/>
        </w:rPr>
        <w:t xml:space="preserve"> </w:t>
      </w:r>
      <w:r>
        <w:rPr>
          <w:w w:val="110"/>
        </w:rPr>
        <w:t>3D</w:t>
      </w:r>
      <w:r>
        <w:rPr>
          <w:spacing w:val="-7"/>
          <w:w w:val="110"/>
        </w:rPr>
        <w:t xml:space="preserve"> </w:t>
      </w:r>
      <w:r>
        <w:rPr>
          <w:w w:val="110"/>
        </w:rPr>
        <w:t>mazes</w:t>
      </w:r>
      <w:r>
        <w:rPr>
          <w:spacing w:val="-7"/>
          <w:w w:val="110"/>
        </w:rPr>
        <w:t xml:space="preserve"> </w:t>
      </w:r>
      <w:r>
        <w:rPr>
          <w:w w:val="110"/>
        </w:rPr>
        <w:t>purely</w:t>
      </w:r>
      <w:r>
        <w:rPr>
          <w:spacing w:val="-7"/>
          <w:w w:val="110"/>
        </w:rPr>
        <w:t xml:space="preserve"> </w:t>
      </w:r>
      <w:r>
        <w:rPr>
          <w:w w:val="110"/>
        </w:rPr>
        <w:t>from</w:t>
      </w:r>
      <w:r>
        <w:rPr>
          <w:spacing w:val="-6"/>
          <w:w w:val="110"/>
        </w:rPr>
        <w:t xml:space="preserve"> </w:t>
      </w:r>
      <w:r>
        <w:rPr>
          <w:w w:val="110"/>
        </w:rPr>
        <w:t>visual</w:t>
      </w:r>
      <w:r>
        <w:rPr>
          <w:spacing w:val="-7"/>
          <w:w w:val="110"/>
        </w:rPr>
        <w:t xml:space="preserve"> </w:t>
      </w:r>
      <w:r>
        <w:rPr>
          <w:w w:val="110"/>
        </w:rPr>
        <w:t>inputs.</w:t>
      </w:r>
      <w:r>
        <w:rPr>
          <w:spacing w:val="29"/>
          <w:w w:val="110"/>
        </w:rPr>
        <w:t xml:space="preserve"> </w:t>
      </w:r>
      <w:del w:id="20" w:author="Matteo Esposito" w:date="2019-04-12T18:06:00Z">
        <w:r w:rsidDel="00E00A4F">
          <w:rPr>
            <w:w w:val="110"/>
          </w:rPr>
          <w:delText>According</w:delText>
        </w:r>
        <w:r w:rsidDel="00E00A4F">
          <w:rPr>
            <w:spacing w:val="-7"/>
            <w:w w:val="110"/>
          </w:rPr>
          <w:delText xml:space="preserve"> </w:delText>
        </w:r>
        <w:r w:rsidDel="00E00A4F">
          <w:rPr>
            <w:w w:val="110"/>
          </w:rPr>
          <w:delText>to</w:delText>
        </w:r>
        <w:r w:rsidDel="00E00A4F">
          <w:rPr>
            <w:spacing w:val="-7"/>
            <w:w w:val="110"/>
          </w:rPr>
          <w:delText xml:space="preserve"> </w:delText>
        </w:r>
        <w:r w:rsidDel="00E00A4F">
          <w:rPr>
            <w:w w:val="110"/>
          </w:rPr>
          <w:delText>the</w:delText>
        </w:r>
        <w:r w:rsidDel="00E00A4F">
          <w:rPr>
            <w:spacing w:val="-7"/>
            <w:w w:val="110"/>
          </w:rPr>
          <w:delText xml:space="preserve"> </w:delText>
        </w:r>
        <w:r w:rsidDel="00E00A4F">
          <w:rPr>
            <w:w w:val="110"/>
          </w:rPr>
          <w:delText>article,</w:delText>
        </w:r>
        <w:r w:rsidDel="00E00A4F">
          <w:rPr>
            <w:spacing w:val="-3"/>
            <w:w w:val="110"/>
          </w:rPr>
          <w:delText xml:space="preserve"> </w:delText>
        </w:r>
      </w:del>
      <w:del w:id="21" w:author="Matteo Esposito" w:date="2019-04-12T18:05:00Z">
        <w:r w:rsidDel="00E00A4F">
          <w:rPr>
            <w:w w:val="110"/>
          </w:rPr>
          <w:delText>it</w:delText>
        </w:r>
        <w:r w:rsidDel="00E00A4F">
          <w:rPr>
            <w:spacing w:val="-6"/>
            <w:w w:val="110"/>
          </w:rPr>
          <w:delText xml:space="preserve"> </w:delText>
        </w:r>
        <w:r w:rsidDel="00E00A4F">
          <w:rPr>
            <w:spacing w:val="-3"/>
            <w:w w:val="110"/>
          </w:rPr>
          <w:delText>was</w:delText>
        </w:r>
        <w:r w:rsidDel="00E00A4F">
          <w:rPr>
            <w:spacing w:val="-7"/>
            <w:w w:val="110"/>
          </w:rPr>
          <w:delText xml:space="preserve"> </w:delText>
        </w:r>
        <w:r w:rsidDel="00E00A4F">
          <w:rPr>
            <w:w w:val="110"/>
          </w:rPr>
          <w:delText>its</w:delText>
        </w:r>
        <w:r w:rsidDel="00E00A4F">
          <w:rPr>
            <w:spacing w:val="-7"/>
            <w:w w:val="110"/>
          </w:rPr>
          <w:delText xml:space="preserve"> </w:delText>
        </w:r>
        <w:r w:rsidDel="00E00A4F">
          <w:rPr>
            <w:w w:val="110"/>
          </w:rPr>
          <w:delText>ability to</w:delText>
        </w:r>
        <w:r w:rsidDel="00E00A4F">
          <w:rPr>
            <w:spacing w:val="15"/>
            <w:w w:val="110"/>
          </w:rPr>
          <w:delText xml:space="preserve"> </w:delText>
        </w:r>
        <w:r w:rsidDel="00E00A4F">
          <w:rPr>
            <w:w w:val="110"/>
          </w:rPr>
          <w:delText>train</w:delText>
        </w:r>
        <w:r w:rsidDel="00E00A4F">
          <w:rPr>
            <w:spacing w:val="15"/>
            <w:w w:val="110"/>
          </w:rPr>
          <w:delText xml:space="preserve"> </w:delText>
        </w:r>
        <w:r w:rsidDel="00E00A4F">
          <w:rPr>
            <w:w w:val="110"/>
          </w:rPr>
          <w:delText>feedforward</w:delText>
        </w:r>
        <w:r w:rsidDel="00E00A4F">
          <w:rPr>
            <w:spacing w:val="16"/>
            <w:w w:val="110"/>
          </w:rPr>
          <w:delText xml:space="preserve"> </w:delText>
        </w:r>
        <w:r w:rsidDel="00E00A4F">
          <w:rPr>
            <w:w w:val="110"/>
          </w:rPr>
          <w:delText>and</w:delText>
        </w:r>
        <w:r w:rsidDel="00E00A4F">
          <w:rPr>
            <w:spacing w:val="15"/>
            <w:w w:val="110"/>
          </w:rPr>
          <w:delText xml:space="preserve"> </w:delText>
        </w:r>
        <w:r w:rsidDel="00E00A4F">
          <w:rPr>
            <w:w w:val="110"/>
          </w:rPr>
          <w:delText>recurrent</w:delText>
        </w:r>
        <w:r w:rsidDel="00E00A4F">
          <w:rPr>
            <w:spacing w:val="16"/>
            <w:w w:val="110"/>
          </w:rPr>
          <w:delText xml:space="preserve"> </w:delText>
        </w:r>
        <w:r w:rsidDel="00E00A4F">
          <w:rPr>
            <w:w w:val="110"/>
          </w:rPr>
          <w:delText>agents</w:delText>
        </w:r>
        <w:r w:rsidDel="00E00A4F">
          <w:rPr>
            <w:spacing w:val="15"/>
            <w:w w:val="110"/>
          </w:rPr>
          <w:delText xml:space="preserve"> </w:delText>
        </w:r>
        <w:r w:rsidDel="00E00A4F">
          <w:rPr>
            <w:w w:val="110"/>
          </w:rPr>
          <w:delText>as</w:delText>
        </w:r>
        <w:r w:rsidDel="00E00A4F">
          <w:rPr>
            <w:spacing w:val="16"/>
            <w:w w:val="110"/>
          </w:rPr>
          <w:delText xml:space="preserve"> </w:delText>
        </w:r>
        <w:r w:rsidDel="00E00A4F">
          <w:rPr>
            <w:w w:val="110"/>
          </w:rPr>
          <w:delText>well</w:delText>
        </w:r>
        <w:r w:rsidDel="00E00A4F">
          <w:rPr>
            <w:spacing w:val="15"/>
            <w:w w:val="110"/>
          </w:rPr>
          <w:delText xml:space="preserve"> </w:delText>
        </w:r>
        <w:r w:rsidDel="00E00A4F">
          <w:rPr>
            <w:w w:val="110"/>
          </w:rPr>
          <w:delText>as</w:delText>
        </w:r>
        <w:r w:rsidDel="00E00A4F">
          <w:rPr>
            <w:spacing w:val="16"/>
            <w:w w:val="110"/>
          </w:rPr>
          <w:delText xml:space="preserve"> </w:delText>
        </w:r>
        <w:r w:rsidDel="00E00A4F">
          <w:rPr>
            <w:w w:val="110"/>
          </w:rPr>
          <w:delText>its</w:delText>
        </w:r>
        <w:r w:rsidDel="00E00A4F">
          <w:rPr>
            <w:spacing w:val="15"/>
            <w:w w:val="110"/>
          </w:rPr>
          <w:delText xml:space="preserve"> </w:delText>
        </w:r>
        <w:r w:rsidDel="00E00A4F">
          <w:rPr>
            <w:w w:val="110"/>
          </w:rPr>
          <w:delText>success</w:delText>
        </w:r>
        <w:r w:rsidDel="00E00A4F">
          <w:rPr>
            <w:spacing w:val="16"/>
            <w:w w:val="110"/>
          </w:rPr>
          <w:delText xml:space="preserve"> </w:delText>
        </w:r>
        <w:r w:rsidDel="00E00A4F">
          <w:rPr>
            <w:w w:val="110"/>
          </w:rPr>
          <w:delText>in</w:delText>
        </w:r>
        <w:r w:rsidDel="00E00A4F">
          <w:rPr>
            <w:spacing w:val="15"/>
            <w:w w:val="110"/>
          </w:rPr>
          <w:delText xml:space="preserve"> </w:delText>
        </w:r>
        <w:r w:rsidDel="00E00A4F">
          <w:rPr>
            <w:w w:val="110"/>
          </w:rPr>
          <w:delText>discrete</w:delText>
        </w:r>
        <w:r w:rsidDel="00E00A4F">
          <w:rPr>
            <w:spacing w:val="16"/>
            <w:w w:val="110"/>
          </w:rPr>
          <w:delText xml:space="preserve"> </w:delText>
        </w:r>
        <w:r w:rsidDel="00E00A4F">
          <w:rPr>
            <w:w w:val="110"/>
          </w:rPr>
          <w:delText>and</w:delText>
        </w:r>
        <w:r w:rsidDel="00E00A4F">
          <w:rPr>
            <w:spacing w:val="15"/>
            <w:w w:val="110"/>
          </w:rPr>
          <w:delText xml:space="preserve"> </w:delText>
        </w:r>
        <w:r w:rsidDel="00E00A4F">
          <w:rPr>
            <w:w w:val="110"/>
          </w:rPr>
          <w:delText>continuous</w:delText>
        </w:r>
      </w:del>
    </w:p>
    <w:p w14:paraId="5D8DBCD3" w14:textId="0CDF0D9F" w:rsidR="00074190" w:rsidDel="00E00A4F" w:rsidRDefault="00074190" w:rsidP="00E00A4F">
      <w:pPr>
        <w:pStyle w:val="BodyText"/>
        <w:spacing w:before="27" w:line="256" w:lineRule="auto"/>
        <w:ind w:left="110" w:right="347" w:firstLine="351"/>
        <w:jc w:val="both"/>
        <w:rPr>
          <w:del w:id="22" w:author="Matteo Esposito" w:date="2019-04-12T18:05:00Z"/>
        </w:rPr>
        <w:sectPr w:rsidR="00074190" w:rsidDel="00E00A4F">
          <w:footerReference w:type="default" r:id="rId15"/>
          <w:pgSz w:w="11910" w:h="16840"/>
          <w:pgMar w:top="1580" w:right="940" w:bottom="2040" w:left="1180" w:header="0" w:footer="1843" w:gutter="0"/>
          <w:pgNumType w:start="2"/>
          <w:cols w:space="720"/>
        </w:sectPr>
        <w:pPrChange w:id="23" w:author="Matteo Esposito" w:date="2019-04-12T18:05:00Z">
          <w:pPr>
            <w:spacing w:line="256" w:lineRule="auto"/>
            <w:jc w:val="both"/>
          </w:pPr>
        </w:pPrChange>
      </w:pPr>
    </w:p>
    <w:p w14:paraId="2191D8CD" w14:textId="641A5391" w:rsidR="00074190" w:rsidDel="00E00A4F" w:rsidRDefault="00074190" w:rsidP="00E00A4F">
      <w:pPr>
        <w:pStyle w:val="BodyText"/>
        <w:spacing w:before="27" w:line="256" w:lineRule="auto"/>
        <w:ind w:left="110" w:right="347" w:firstLine="351"/>
        <w:jc w:val="both"/>
        <w:rPr>
          <w:del w:id="24" w:author="Matteo Esposito" w:date="2019-04-12T18:05:00Z"/>
          <w:sz w:val="20"/>
        </w:rPr>
        <w:pPrChange w:id="25" w:author="Matteo Esposito" w:date="2019-04-12T18:05:00Z">
          <w:pPr>
            <w:pStyle w:val="BodyText"/>
          </w:pPr>
        </w:pPrChange>
      </w:pPr>
    </w:p>
    <w:p w14:paraId="7336E465" w14:textId="6104D477" w:rsidR="00074190" w:rsidDel="00E00A4F" w:rsidRDefault="00074190" w:rsidP="00E00A4F">
      <w:pPr>
        <w:pStyle w:val="BodyText"/>
        <w:spacing w:before="27" w:line="256" w:lineRule="auto"/>
        <w:ind w:left="110" w:right="347" w:firstLine="351"/>
        <w:jc w:val="both"/>
        <w:rPr>
          <w:del w:id="26" w:author="Matteo Esposito" w:date="2019-04-12T18:05:00Z"/>
          <w:sz w:val="20"/>
        </w:rPr>
        <w:pPrChange w:id="27" w:author="Matteo Esposito" w:date="2019-04-12T18:05:00Z">
          <w:pPr>
            <w:pStyle w:val="BodyText"/>
          </w:pPr>
        </w:pPrChange>
      </w:pPr>
    </w:p>
    <w:p w14:paraId="1BE4F22D" w14:textId="14A508E2" w:rsidR="00074190" w:rsidRDefault="00A33816" w:rsidP="00E00A4F">
      <w:pPr>
        <w:pStyle w:val="BodyText"/>
        <w:spacing w:before="27" w:line="256" w:lineRule="auto"/>
        <w:ind w:left="110" w:right="347" w:firstLine="351"/>
        <w:jc w:val="both"/>
        <w:pPrChange w:id="28" w:author="Matteo Esposito" w:date="2019-04-12T18:06:00Z">
          <w:pPr>
            <w:pStyle w:val="BodyText"/>
            <w:spacing w:before="206" w:line="256" w:lineRule="auto"/>
            <w:ind w:left="110" w:right="347"/>
            <w:jc w:val="both"/>
          </w:pPr>
        </w:pPrChange>
      </w:pPr>
      <w:del w:id="29" w:author="Matteo Esposito" w:date="2019-04-12T18:05:00Z">
        <w:r w:rsidDel="00E00A4F">
          <w:rPr>
            <w:w w:val="110"/>
          </w:rPr>
          <w:delText xml:space="preserve">action spaces that makes </w:delText>
        </w:r>
      </w:del>
      <w:del w:id="30" w:author="Matteo Esposito" w:date="2019-04-12T18:06:00Z">
        <w:r w:rsidDel="00E00A4F">
          <w:rPr>
            <w:w w:val="110"/>
          </w:rPr>
          <w:delText>it</w:delText>
        </w:r>
      </w:del>
      <w:ins w:id="31" w:author="Matteo Esposito" w:date="2019-04-12T18:06:00Z">
        <w:r w:rsidR="00E00A4F">
          <w:rPr>
            <w:w w:val="110"/>
          </w:rPr>
          <w:t>It</w:t>
        </w:r>
      </w:ins>
      <w:r>
        <w:rPr>
          <w:w w:val="110"/>
        </w:rPr>
        <w:t xml:space="preserve"> </w:t>
      </w:r>
      <w:ins w:id="32" w:author="Matteo Esposito" w:date="2019-04-12T18:06:00Z">
        <w:r w:rsidR="00E00A4F">
          <w:rPr>
            <w:w w:val="110"/>
          </w:rPr>
          <w:t xml:space="preserve">is considered </w:t>
        </w:r>
      </w:ins>
      <w:r>
        <w:rPr>
          <w:w w:val="110"/>
        </w:rPr>
        <w:t>the most general and successful reinforcement learning agent to date. [1]</w:t>
      </w:r>
    </w:p>
    <w:p w14:paraId="2979625C" w14:textId="77777777" w:rsidR="00E00A4F" w:rsidRDefault="00A33816">
      <w:pPr>
        <w:pStyle w:val="BodyText"/>
        <w:spacing w:line="256" w:lineRule="auto"/>
        <w:ind w:left="110" w:right="346" w:firstLine="351"/>
        <w:jc w:val="both"/>
        <w:rPr>
          <w:ins w:id="33" w:author="Matteo Esposito" w:date="2019-04-12T18:07:00Z"/>
          <w:w w:val="110"/>
        </w:rPr>
      </w:pPr>
      <w:r>
        <w:rPr>
          <w:w w:val="110"/>
        </w:rPr>
        <w:t xml:space="preserve">In other articles such as </w:t>
      </w:r>
      <w:proofErr w:type="spellStart"/>
      <w:r>
        <w:rPr>
          <w:w w:val="110"/>
        </w:rPr>
        <w:t>Halici</w:t>
      </w:r>
      <w:proofErr w:type="spellEnd"/>
      <w:r>
        <w:rPr>
          <w:w w:val="110"/>
        </w:rPr>
        <w:t xml:space="preserve"> (2001), the use of random neural networks is proposed </w:t>
      </w:r>
      <w:r>
        <w:rPr>
          <w:w w:val="110"/>
        </w:rPr>
        <w:lastRenderedPageBreak/>
        <w:t xml:space="preserve">which differs from Q-Learning and temporal difference learning since it does not explicitly maintain estimates of reinforcements for each (state, action) pair. </w:t>
      </w:r>
      <w:del w:id="34" w:author="Matteo Esposito" w:date="2019-04-12T18:06:00Z">
        <w:r w:rsidDel="00E00A4F">
          <w:rPr>
            <w:w w:val="110"/>
          </w:rPr>
          <w:delText xml:space="preserve">Such an estimate is somehow implicit in the connection weights. </w:delText>
        </w:r>
      </w:del>
      <w:r>
        <w:rPr>
          <w:w w:val="110"/>
        </w:rPr>
        <w:t xml:space="preserve">[2]. </w:t>
      </w:r>
    </w:p>
    <w:p w14:paraId="392B6903" w14:textId="3E8374F1" w:rsidR="00074190" w:rsidRDefault="00E00A4F">
      <w:pPr>
        <w:pStyle w:val="BodyText"/>
        <w:spacing w:line="256" w:lineRule="auto"/>
        <w:ind w:left="110" w:right="346" w:firstLine="351"/>
        <w:jc w:val="both"/>
      </w:pPr>
      <w:ins w:id="35" w:author="Matteo Esposito" w:date="2019-04-12T18:07:00Z">
        <w:r>
          <w:rPr>
            <w:w w:val="110"/>
          </w:rPr>
          <w:t>T</w:t>
        </w:r>
        <w:r>
          <w:rPr>
            <w:w w:val="110"/>
          </w:rPr>
          <w:t xml:space="preserve">he motivation behind the </w:t>
        </w:r>
        <w:r>
          <w:rPr>
            <w:spacing w:val="-4"/>
            <w:w w:val="110"/>
          </w:rPr>
          <w:t>study</w:t>
        </w:r>
        <w:r w:rsidDel="00E00A4F">
          <w:rPr>
            <w:w w:val="110"/>
          </w:rPr>
          <w:t xml:space="preserve"> </w:t>
        </w:r>
        <w:r>
          <w:rPr>
            <w:w w:val="110"/>
          </w:rPr>
          <w:t>i</w:t>
        </w:r>
      </w:ins>
      <w:del w:id="36" w:author="Matteo Esposito" w:date="2019-04-12T18:06:00Z">
        <w:r w:rsidR="00A33816" w:rsidDel="00E00A4F">
          <w:rPr>
            <w:w w:val="110"/>
          </w:rPr>
          <w:delText>Whereas i</w:delText>
        </w:r>
      </w:del>
      <w:r w:rsidR="00A33816">
        <w:rPr>
          <w:w w:val="110"/>
        </w:rPr>
        <w:t>n Lei et al. (2018</w:t>
      </w:r>
      <w:del w:id="37" w:author="Matteo Esposito" w:date="2019-04-12T18:07:00Z">
        <w:r w:rsidR="00A33816" w:rsidDel="00E00A4F">
          <w:rPr>
            <w:w w:val="110"/>
          </w:rPr>
          <w:delText xml:space="preserve">), </w:delText>
        </w:r>
      </w:del>
      <w:ins w:id="38" w:author="Matteo Esposito" w:date="2019-04-12T18:07:00Z">
        <w:r>
          <w:rPr>
            <w:w w:val="110"/>
          </w:rPr>
          <w:t>)</w:t>
        </w:r>
        <w:r>
          <w:rPr>
            <w:w w:val="110"/>
          </w:rPr>
          <w:t xml:space="preserve"> was </w:t>
        </w:r>
      </w:ins>
      <w:r w:rsidR="00A33816">
        <w:rPr>
          <w:w w:val="110"/>
        </w:rPr>
        <w:t>path</w:t>
      </w:r>
      <w:r w:rsidR="00A33816">
        <w:rPr>
          <w:spacing w:val="-41"/>
          <w:w w:val="110"/>
        </w:rPr>
        <w:t xml:space="preserve"> </w:t>
      </w:r>
      <w:r w:rsidR="00A33816">
        <w:rPr>
          <w:w w:val="110"/>
        </w:rPr>
        <w:t>planning for mobile robo</w:t>
      </w:r>
      <w:ins w:id="39" w:author="Matteo Esposito" w:date="2019-04-12T18:07:00Z">
        <w:r>
          <w:rPr>
            <w:w w:val="110"/>
          </w:rPr>
          <w:t>t</w:t>
        </w:r>
      </w:ins>
      <w:del w:id="40" w:author="Matteo Esposito" w:date="2019-04-12T18:07:00Z">
        <w:r w:rsidR="00A33816" w:rsidDel="00E00A4F">
          <w:rPr>
            <w:w w:val="110"/>
          </w:rPr>
          <w:delText>ts i</w:delText>
        </w:r>
      </w:del>
      <w:r w:rsidR="00A33816">
        <w:rPr>
          <w:w w:val="110"/>
        </w:rPr>
        <w:t>s</w:t>
      </w:r>
      <w:del w:id="41" w:author="Matteo Esposito" w:date="2019-04-12T18:07:00Z">
        <w:r w:rsidR="00A33816" w:rsidDel="00E00A4F">
          <w:rPr>
            <w:w w:val="110"/>
          </w:rPr>
          <w:delText xml:space="preserve"> the motivation behind the </w:delText>
        </w:r>
        <w:r w:rsidR="00A33816" w:rsidDel="00E00A4F">
          <w:rPr>
            <w:spacing w:val="-4"/>
            <w:w w:val="110"/>
          </w:rPr>
          <w:delText>study</w:delText>
        </w:r>
      </w:del>
      <w:r w:rsidR="00A33816">
        <w:rPr>
          <w:spacing w:val="-4"/>
          <w:w w:val="110"/>
        </w:rPr>
        <w:t xml:space="preserve">. </w:t>
      </w:r>
      <w:r w:rsidR="00A33816">
        <w:rPr>
          <w:w w:val="110"/>
        </w:rPr>
        <w:t xml:space="preserve">Here, the application of a double Q- </w:t>
      </w:r>
      <w:r w:rsidR="00A33816">
        <w:rPr>
          <w:spacing w:val="-3"/>
          <w:w w:val="110"/>
        </w:rPr>
        <w:t xml:space="preserve">network </w:t>
      </w:r>
      <w:r w:rsidR="00A33816">
        <w:rPr>
          <w:w w:val="110"/>
        </w:rPr>
        <w:t xml:space="preserve">(DDQN) created </w:t>
      </w:r>
      <w:r w:rsidR="00A33816">
        <w:rPr>
          <w:spacing w:val="-4"/>
          <w:w w:val="110"/>
        </w:rPr>
        <w:t xml:space="preserve">by </w:t>
      </w:r>
      <w:r w:rsidR="00A33816">
        <w:rPr>
          <w:w w:val="110"/>
        </w:rPr>
        <w:t>DeepMind is used for a robot’s path planning in an unknown environment.</w:t>
      </w:r>
      <w:r w:rsidR="00A33816">
        <w:rPr>
          <w:spacing w:val="13"/>
          <w:w w:val="110"/>
        </w:rPr>
        <w:t xml:space="preserve"> </w:t>
      </w:r>
      <w:del w:id="42" w:author="Matteo Esposito" w:date="2019-04-12T19:20:00Z">
        <w:r w:rsidR="00A33816" w:rsidDel="0012555F">
          <w:rPr>
            <w:spacing w:val="-10"/>
            <w:w w:val="110"/>
          </w:rPr>
          <w:delText>To</w:delText>
        </w:r>
        <w:r w:rsidR="00A33816" w:rsidDel="0012555F">
          <w:rPr>
            <w:spacing w:val="-14"/>
            <w:w w:val="110"/>
          </w:rPr>
          <w:delText xml:space="preserve"> </w:delText>
        </w:r>
        <w:r w:rsidR="00A33816" w:rsidDel="0012555F">
          <w:rPr>
            <w:w w:val="110"/>
          </w:rPr>
          <w:delText>make</w:delText>
        </w:r>
        <w:r w:rsidR="00A33816" w:rsidDel="0012555F">
          <w:rPr>
            <w:spacing w:val="-14"/>
            <w:w w:val="110"/>
          </w:rPr>
          <w:delText xml:space="preserve"> </w:delText>
        </w:r>
        <w:r w:rsidR="00A33816" w:rsidDel="0012555F">
          <w:rPr>
            <w:w w:val="110"/>
          </w:rPr>
          <w:delText>due</w:delText>
        </w:r>
        <w:r w:rsidR="00A33816" w:rsidDel="0012555F">
          <w:rPr>
            <w:spacing w:val="-14"/>
            <w:w w:val="110"/>
          </w:rPr>
          <w:delText xml:space="preserve"> </w:delText>
        </w:r>
        <w:r w:rsidR="00A33816" w:rsidDel="0012555F">
          <w:rPr>
            <w:w w:val="110"/>
          </w:rPr>
          <w:delText>for</w:delText>
        </w:r>
        <w:r w:rsidR="00A33816" w:rsidDel="0012555F">
          <w:rPr>
            <w:spacing w:val="-14"/>
            <w:w w:val="110"/>
          </w:rPr>
          <w:delText xml:space="preserve"> </w:delText>
        </w:r>
        <w:r w:rsidR="00A33816" w:rsidDel="0012555F">
          <w:rPr>
            <w:w w:val="110"/>
          </w:rPr>
          <w:delText>the</w:delText>
        </w:r>
        <w:r w:rsidR="00A33816" w:rsidDel="0012555F">
          <w:rPr>
            <w:spacing w:val="-14"/>
            <w:w w:val="110"/>
          </w:rPr>
          <w:delText xml:space="preserve"> </w:delText>
        </w:r>
        <w:r w:rsidR="00A33816" w:rsidDel="0012555F">
          <w:rPr>
            <w:w w:val="110"/>
          </w:rPr>
          <w:delText>fact</w:delText>
        </w:r>
        <w:r w:rsidR="00A33816" w:rsidDel="0012555F">
          <w:rPr>
            <w:spacing w:val="-13"/>
            <w:w w:val="110"/>
          </w:rPr>
          <w:delText xml:space="preserve"> </w:delText>
        </w:r>
        <w:r w:rsidR="00A33816" w:rsidDel="0012555F">
          <w:rPr>
            <w:w w:val="110"/>
          </w:rPr>
          <w:delText>that</w:delText>
        </w:r>
        <w:r w:rsidR="00A33816" w:rsidDel="0012555F">
          <w:rPr>
            <w:spacing w:val="-14"/>
            <w:w w:val="110"/>
          </w:rPr>
          <w:delText xml:space="preserve"> </w:delText>
        </w:r>
        <w:r w:rsidR="00A33816" w:rsidDel="0012555F">
          <w:rPr>
            <w:w w:val="110"/>
          </w:rPr>
          <w:delText>conventional</w:delText>
        </w:r>
        <w:r w:rsidR="00A33816" w:rsidDel="0012555F">
          <w:rPr>
            <w:spacing w:val="-14"/>
            <w:w w:val="110"/>
          </w:rPr>
          <w:delText xml:space="preserve"> </w:delText>
        </w:r>
        <w:r w:rsidR="00A33816" w:rsidDel="0012555F">
          <w:rPr>
            <w:w w:val="110"/>
          </w:rPr>
          <w:delText>Q-Learning</w:delText>
        </w:r>
        <w:r w:rsidR="00A33816" w:rsidDel="0012555F">
          <w:rPr>
            <w:spacing w:val="-14"/>
            <w:w w:val="110"/>
          </w:rPr>
          <w:delText xml:space="preserve"> </w:delText>
        </w:r>
        <w:r w:rsidR="00A33816" w:rsidDel="0012555F">
          <w:rPr>
            <w:w w:val="110"/>
          </w:rPr>
          <w:delText>cannot</w:delText>
        </w:r>
        <w:r w:rsidR="00A33816" w:rsidDel="0012555F">
          <w:rPr>
            <w:spacing w:val="-14"/>
            <w:w w:val="110"/>
          </w:rPr>
          <w:delText xml:space="preserve"> </w:delText>
        </w:r>
        <w:r w:rsidR="00A33816" w:rsidDel="0012555F">
          <w:rPr>
            <w:w w:val="110"/>
          </w:rPr>
          <w:delText>effectively</w:delText>
        </w:r>
        <w:r w:rsidR="00A33816" w:rsidDel="0012555F">
          <w:rPr>
            <w:spacing w:val="-14"/>
            <w:w w:val="110"/>
          </w:rPr>
          <w:delText xml:space="preserve"> </w:delText>
        </w:r>
        <w:r w:rsidR="00A33816" w:rsidDel="0012555F">
          <w:rPr>
            <w:w w:val="110"/>
          </w:rPr>
          <w:delText xml:space="preserve">plan a path in random dynamic environment because of the </w:delText>
        </w:r>
      </w:del>
      <w:del w:id="43" w:author="Matteo Esposito" w:date="2019-04-12T19:18:00Z">
        <w:r w:rsidR="00A33816" w:rsidDel="0012555F">
          <w:rPr>
            <w:w w:val="110"/>
          </w:rPr>
          <w:delText xml:space="preserve">lack of generalization ability and a large Q table </w:delText>
        </w:r>
      </w:del>
      <w:del w:id="44" w:author="Matteo Esposito" w:date="2019-04-12T19:20:00Z">
        <w:r w:rsidR="00A33816" w:rsidDel="0012555F">
          <w:rPr>
            <w:w w:val="110"/>
          </w:rPr>
          <w:delText>and to tackle the issue of dimensionality in a high dimensional state space,</w:delText>
        </w:r>
        <w:r w:rsidR="00A33816" w:rsidDel="0012555F">
          <w:rPr>
            <w:spacing w:val="66"/>
            <w:w w:val="110"/>
          </w:rPr>
          <w:delText xml:space="preserve"> </w:delText>
        </w:r>
        <w:r w:rsidR="00A33816" w:rsidDel="0012555F">
          <w:rPr>
            <w:w w:val="110"/>
          </w:rPr>
          <w:delText xml:space="preserve">the </w:delText>
        </w:r>
      </w:del>
      <w:ins w:id="45" w:author="Matteo Esposito" w:date="2019-04-12T19:20:00Z">
        <w:r w:rsidR="0012555F">
          <w:rPr>
            <w:spacing w:val="-10"/>
            <w:w w:val="110"/>
          </w:rPr>
          <w:t xml:space="preserve">Here, the </w:t>
        </w:r>
      </w:ins>
      <w:r w:rsidR="00A33816">
        <w:rPr>
          <w:w w:val="110"/>
        </w:rPr>
        <w:t xml:space="preserve">optimal action </w:t>
      </w:r>
      <w:r w:rsidR="00A33816">
        <w:rPr>
          <w:spacing w:val="-3"/>
          <w:w w:val="110"/>
        </w:rPr>
        <w:t xml:space="preserve">value </w:t>
      </w:r>
      <w:r w:rsidR="00A33816">
        <w:rPr>
          <w:w w:val="110"/>
        </w:rPr>
        <w:t xml:space="preserve">function Q in Q-Learning can </w:t>
      </w:r>
      <w:r w:rsidR="00A33816">
        <w:rPr>
          <w:spacing w:val="3"/>
          <w:w w:val="110"/>
        </w:rPr>
        <w:t xml:space="preserve">be </w:t>
      </w:r>
      <w:r w:rsidR="00A33816">
        <w:rPr>
          <w:w w:val="110"/>
        </w:rPr>
        <w:t xml:space="preserve">parameterized </w:t>
      </w:r>
      <w:r w:rsidR="00A33816">
        <w:rPr>
          <w:spacing w:val="-4"/>
          <w:w w:val="110"/>
        </w:rPr>
        <w:t xml:space="preserve">by </w:t>
      </w:r>
      <w:r w:rsidR="00A33816">
        <w:rPr>
          <w:w w:val="110"/>
        </w:rPr>
        <w:t>an</w:t>
      </w:r>
      <w:r w:rsidR="00A33816">
        <w:rPr>
          <w:spacing w:val="-44"/>
          <w:w w:val="110"/>
        </w:rPr>
        <w:t xml:space="preserve"> </w:t>
      </w:r>
      <w:r w:rsidR="00A33816">
        <w:rPr>
          <w:w w:val="110"/>
        </w:rPr>
        <w:t>approximate</w:t>
      </w:r>
    </w:p>
    <w:p w14:paraId="51686890" w14:textId="3B0F62C0" w:rsidR="00074190" w:rsidDel="00E00A4F" w:rsidRDefault="002E5DE2" w:rsidP="00E00A4F">
      <w:pPr>
        <w:pStyle w:val="BodyText"/>
        <w:spacing w:line="301" w:lineRule="exact"/>
        <w:ind w:left="110"/>
        <w:jc w:val="both"/>
        <w:rPr>
          <w:del w:id="46" w:author="Matteo Esposito" w:date="2019-04-12T18:08:00Z"/>
        </w:rPr>
        <w:pPrChange w:id="47" w:author="Matteo Esposito" w:date="2019-04-12T18:08:00Z">
          <w:pPr>
            <w:pStyle w:val="BodyText"/>
            <w:spacing w:line="301" w:lineRule="exact"/>
            <w:ind w:left="110"/>
            <w:jc w:val="both"/>
          </w:pPr>
        </w:pPrChange>
      </w:pPr>
      <w:r>
        <w:pict w14:anchorId="51D83187">
          <v:shape id="_x0000_s1037" type="#_x0000_t202" alt="" style="position:absolute;left:0;text-align:left;margin-left:187.75pt;margin-top:1.1pt;width:9.3pt;height:20.75pt;z-index:-252155904;mso-wrap-style:square;mso-wrap-edited:f;mso-width-percent:0;mso-height-percent:0;mso-position-horizontal-relative:page;mso-width-percent:0;mso-height-percent:0;v-text-anchor:top" filled="f" stroked="f">
            <v:textbox inset="0,0,0,0">
              <w:txbxContent>
                <w:p w14:paraId="70554EDC" w14:textId="77777777" w:rsidR="00074190" w:rsidRDefault="00A33816">
                  <w:pPr>
                    <w:pStyle w:val="BodyText"/>
                    <w:spacing w:line="253" w:lineRule="exact"/>
                    <w:rPr>
                      <w:rFonts w:ascii="Gulim" w:hAnsi="Gulim"/>
                    </w:rPr>
                  </w:pPr>
                  <w:r>
                    <w:rPr>
                      <w:rFonts w:ascii="Gulim" w:hAnsi="Gulim"/>
                      <w:w w:val="92"/>
                    </w:rPr>
                    <w:t>≈</w:t>
                  </w:r>
                </w:p>
              </w:txbxContent>
            </v:textbox>
            <w10:wrap anchorx="page"/>
          </v:shape>
        </w:pict>
      </w:r>
      <w:r w:rsidR="00A33816">
        <w:rPr>
          <w:spacing w:val="-3"/>
          <w:w w:val="105"/>
        </w:rPr>
        <w:t xml:space="preserve">value </w:t>
      </w:r>
      <w:r w:rsidR="00A33816">
        <w:rPr>
          <w:w w:val="105"/>
        </w:rPr>
        <w:t xml:space="preserve">function </w:t>
      </w:r>
      <w:proofErr w:type="gramStart"/>
      <w:r w:rsidR="00A33816">
        <w:rPr>
          <w:rFonts w:ascii="Palatino Linotype" w:hAnsi="Palatino Linotype"/>
          <w:i/>
          <w:w w:val="105"/>
        </w:rPr>
        <w:t>Q</w:t>
      </w:r>
      <w:r w:rsidR="00A33816">
        <w:rPr>
          <w:w w:val="105"/>
        </w:rPr>
        <w:t>(</w:t>
      </w:r>
      <w:proofErr w:type="gramEnd"/>
      <w:r w:rsidR="00A33816">
        <w:rPr>
          <w:rFonts w:ascii="Palatino Linotype" w:hAnsi="Palatino Linotype"/>
          <w:i/>
          <w:w w:val="105"/>
        </w:rPr>
        <w:t>s, a</w:t>
      </w:r>
      <w:r w:rsidR="00A33816">
        <w:rPr>
          <w:w w:val="105"/>
        </w:rPr>
        <w:t xml:space="preserve">; </w:t>
      </w:r>
      <w:r w:rsidR="00A33816">
        <w:rPr>
          <w:rFonts w:ascii="Palatino Linotype" w:hAnsi="Palatino Linotype"/>
          <w:i/>
          <w:spacing w:val="3"/>
          <w:w w:val="105"/>
        </w:rPr>
        <w:t>θ</w:t>
      </w:r>
      <w:r w:rsidR="00A33816">
        <w:rPr>
          <w:spacing w:val="3"/>
          <w:w w:val="105"/>
        </w:rPr>
        <w:t xml:space="preserve">)     </w:t>
      </w:r>
      <w:r w:rsidR="00A33816">
        <w:rPr>
          <w:rFonts w:ascii="Palatino Linotype" w:hAnsi="Palatino Linotype"/>
          <w:i/>
          <w:w w:val="105"/>
        </w:rPr>
        <w:t>Q</w:t>
      </w:r>
      <w:r w:rsidR="00A33816">
        <w:rPr>
          <w:rFonts w:ascii="Lucida Sans Unicode" w:hAnsi="Lucida Sans Unicode"/>
          <w:w w:val="105"/>
          <w:vertAlign w:val="superscript"/>
        </w:rPr>
        <w:t>∗</w:t>
      </w:r>
      <w:r w:rsidR="00A33816">
        <w:rPr>
          <w:w w:val="105"/>
        </w:rPr>
        <w:t>(</w:t>
      </w:r>
      <w:r w:rsidR="00A33816">
        <w:rPr>
          <w:rFonts w:ascii="Palatino Linotype" w:hAnsi="Palatino Linotype"/>
          <w:i/>
          <w:w w:val="105"/>
        </w:rPr>
        <w:t>s, a</w:t>
      </w:r>
      <w:r w:rsidR="00A33816">
        <w:rPr>
          <w:w w:val="105"/>
        </w:rPr>
        <w:t xml:space="preserve">) where </w:t>
      </w:r>
      <w:r w:rsidR="00A33816">
        <w:rPr>
          <w:rFonts w:ascii="Palatino Linotype" w:hAnsi="Palatino Linotype"/>
          <w:i/>
          <w:w w:val="105"/>
        </w:rPr>
        <w:t xml:space="preserve">θ </w:t>
      </w:r>
      <w:r w:rsidR="00A33816">
        <w:rPr>
          <w:w w:val="105"/>
        </w:rPr>
        <w:t>is the Q-network parameter</w:t>
      </w:r>
      <w:ins w:id="48" w:author="Matteo Esposito" w:date="2019-04-12T19:21:00Z">
        <w:r w:rsidR="0012555F">
          <w:rPr>
            <w:w w:val="110"/>
          </w:rPr>
          <w:t xml:space="preserve">. This approach is </w:t>
        </w:r>
      </w:ins>
      <w:ins w:id="49" w:author="Matteo Esposito" w:date="2019-04-12T19:20:00Z">
        <w:r w:rsidR="0012555F">
          <w:rPr>
            <w:w w:val="110"/>
          </w:rPr>
          <w:t xml:space="preserve">introduced to </w:t>
        </w:r>
      </w:ins>
      <w:ins w:id="50" w:author="Matteo Esposito" w:date="2019-04-12T19:19:00Z">
        <w:r w:rsidR="0012555F">
          <w:rPr>
            <w:w w:val="110"/>
          </w:rPr>
          <w:t xml:space="preserve">remedy the shortcomings of Q-Learning, namely </w:t>
        </w:r>
        <w:r w:rsidR="0012555F">
          <w:rPr>
            <w:w w:val="110"/>
          </w:rPr>
          <w:t xml:space="preserve">lack of generalization ability and </w:t>
        </w:r>
        <w:r w:rsidR="0012555F">
          <w:rPr>
            <w:w w:val="110"/>
          </w:rPr>
          <w:t xml:space="preserve">the fact that it requires the </w:t>
        </w:r>
      </w:ins>
      <w:ins w:id="51" w:author="Matteo Esposito" w:date="2019-04-12T19:20:00Z">
        <w:r w:rsidR="0012555F">
          <w:rPr>
            <w:w w:val="110"/>
          </w:rPr>
          <w:t>storing of a</w:t>
        </w:r>
      </w:ins>
      <w:ins w:id="52" w:author="Matteo Esposito" w:date="2019-04-12T19:19:00Z">
        <w:r w:rsidR="0012555F">
          <w:rPr>
            <w:w w:val="110"/>
          </w:rPr>
          <w:t xml:space="preserve"> large </w:t>
        </w:r>
      </w:ins>
      <w:ins w:id="53" w:author="Matteo Esposito" w:date="2019-04-12T19:20:00Z">
        <w:r w:rsidR="0012555F">
          <w:rPr>
            <w:w w:val="110"/>
          </w:rPr>
          <w:t>amount of state-values</w:t>
        </w:r>
      </w:ins>
      <w:ins w:id="54" w:author="Matteo Esposito" w:date="2019-04-12T19:21:00Z">
        <w:r w:rsidR="0012555F">
          <w:rPr>
            <w:w w:val="110"/>
          </w:rPr>
          <w:t xml:space="preserve"> among others</w:t>
        </w:r>
      </w:ins>
      <w:ins w:id="55" w:author="Matteo Esposito" w:date="2019-04-12T19:20:00Z">
        <w:r w:rsidR="0012555F">
          <w:rPr>
            <w:w w:val="110"/>
          </w:rPr>
          <w:t>.</w:t>
        </w:r>
      </w:ins>
      <w:r w:rsidR="00A33816">
        <w:rPr>
          <w:w w:val="105"/>
        </w:rPr>
        <w:t xml:space="preserve"> [3].</w:t>
      </w:r>
      <w:r w:rsidR="00A33816">
        <w:rPr>
          <w:spacing w:val="63"/>
          <w:w w:val="105"/>
        </w:rPr>
        <w:t xml:space="preserve"> </w:t>
      </w:r>
      <w:del w:id="56" w:author="Matteo Esposito" w:date="2019-04-12T18:08:00Z">
        <w:r w:rsidR="00A33816" w:rsidDel="00E00A4F">
          <w:rPr>
            <w:w w:val="105"/>
          </w:rPr>
          <w:delText>The</w:delText>
        </w:r>
        <w:r w:rsidR="00A33816" w:rsidDel="00E00A4F">
          <w:rPr>
            <w:spacing w:val="-36"/>
            <w:w w:val="105"/>
          </w:rPr>
          <w:delText xml:space="preserve"> </w:delText>
        </w:r>
        <w:r w:rsidR="00A33816" w:rsidDel="00E00A4F">
          <w:rPr>
            <w:w w:val="105"/>
          </w:rPr>
          <w:delText>introduction</w:delText>
        </w:r>
      </w:del>
    </w:p>
    <w:p w14:paraId="2D80394D" w14:textId="44AC420B" w:rsidR="00074190" w:rsidRDefault="00A33816" w:rsidP="00E00A4F">
      <w:pPr>
        <w:pStyle w:val="BodyText"/>
        <w:spacing w:line="301" w:lineRule="exact"/>
        <w:ind w:left="110"/>
        <w:jc w:val="both"/>
        <w:pPrChange w:id="57" w:author="Matteo Esposito" w:date="2019-04-12T18:08:00Z">
          <w:pPr>
            <w:pStyle w:val="BodyText"/>
            <w:spacing w:line="258" w:lineRule="exact"/>
            <w:ind w:left="110"/>
            <w:jc w:val="both"/>
          </w:pPr>
        </w:pPrChange>
      </w:pPr>
      <w:del w:id="58" w:author="Matteo Esposito" w:date="2019-04-12T18:08:00Z">
        <w:r w:rsidDel="00E00A4F">
          <w:rPr>
            <w:w w:val="110"/>
          </w:rPr>
          <w:delText>of this weight allows for the fair evalution of the value of the policy at hand.</w:delText>
        </w:r>
      </w:del>
    </w:p>
    <w:p w14:paraId="2B230269" w14:textId="77777777" w:rsidR="00074190" w:rsidRDefault="00074190">
      <w:pPr>
        <w:pStyle w:val="BodyText"/>
        <w:rPr>
          <w:sz w:val="32"/>
        </w:rPr>
      </w:pPr>
    </w:p>
    <w:p w14:paraId="79203BE6" w14:textId="77777777" w:rsidR="00074190" w:rsidRDefault="00A33816">
      <w:pPr>
        <w:pStyle w:val="Heading1"/>
        <w:numPr>
          <w:ilvl w:val="0"/>
          <w:numId w:val="3"/>
        </w:numPr>
        <w:tabs>
          <w:tab w:val="left" w:pos="454"/>
        </w:tabs>
        <w:spacing w:before="1"/>
      </w:pPr>
      <w:r>
        <w:rPr>
          <w:w w:val="115"/>
        </w:rPr>
        <w:t>Problem</w:t>
      </w:r>
      <w:r>
        <w:rPr>
          <w:spacing w:val="19"/>
          <w:w w:val="115"/>
        </w:rPr>
        <w:t xml:space="preserve"> </w:t>
      </w:r>
      <w:r>
        <w:rPr>
          <w:w w:val="115"/>
        </w:rPr>
        <w:t>Description</w:t>
      </w:r>
    </w:p>
    <w:p w14:paraId="64A6EAE0" w14:textId="77777777" w:rsidR="00074190" w:rsidRDefault="00A33816">
      <w:pPr>
        <w:pStyle w:val="BodyText"/>
        <w:spacing w:before="209" w:line="256" w:lineRule="auto"/>
        <w:ind w:left="110" w:right="347" w:firstLine="351"/>
        <w:jc w:val="both"/>
      </w:pPr>
      <w:r>
        <w:rPr>
          <w:w w:val="110"/>
        </w:rPr>
        <w:t>As described above, our problem</w:t>
      </w:r>
      <w:proofErr w:type="gramStart"/>
      <w:r>
        <w:rPr>
          <w:w w:val="110"/>
        </w:rPr>
        <w:t>, ”Grid</w:t>
      </w:r>
      <w:proofErr w:type="gramEnd"/>
      <w:r>
        <w:rPr>
          <w:w w:val="110"/>
        </w:rPr>
        <w:t xml:space="preserve"> </w:t>
      </w:r>
      <w:r>
        <w:rPr>
          <w:spacing w:val="-3"/>
          <w:w w:val="110"/>
        </w:rPr>
        <w:t xml:space="preserve">World”, </w:t>
      </w:r>
      <w:r>
        <w:rPr>
          <w:w w:val="110"/>
        </w:rPr>
        <w:t>is a sequential decision problem as</w:t>
      </w:r>
      <w:r>
        <w:rPr>
          <w:spacing w:val="66"/>
          <w:w w:val="110"/>
        </w:rPr>
        <w:t xml:space="preserve"> </w:t>
      </w:r>
      <w:r>
        <w:rPr>
          <w:w w:val="110"/>
        </w:rPr>
        <w:t>the set of states is the possible positions in the maze, the set of actions is deciding which direction to</w:t>
      </w:r>
      <w:r>
        <w:rPr>
          <w:spacing w:val="23"/>
          <w:w w:val="110"/>
        </w:rPr>
        <w:t xml:space="preserve"> </w:t>
      </w:r>
      <w:r>
        <w:rPr>
          <w:w w:val="110"/>
        </w:rPr>
        <w:t>go.</w:t>
      </w:r>
    </w:p>
    <w:p w14:paraId="728D8B2F" w14:textId="5AC283F2" w:rsidR="00074190" w:rsidDel="00690374" w:rsidRDefault="002E5DE2">
      <w:pPr>
        <w:spacing w:line="261" w:lineRule="exact"/>
        <w:ind w:left="461"/>
        <w:jc w:val="both"/>
        <w:rPr>
          <w:moveFrom w:id="59" w:author="Matteo Esposito" w:date="2019-04-12T20:17:00Z"/>
          <w:rFonts w:ascii="Palatino Linotype"/>
          <w:i/>
          <w:sz w:val="24"/>
        </w:rPr>
      </w:pPr>
      <w:moveFromRangeStart w:id="60" w:author="Matteo Esposito" w:date="2019-04-12T20:17:00Z" w:name="move5992673"/>
      <w:moveFrom w:id="61" w:author="Matteo Esposito" w:date="2019-04-12T20:17:00Z">
        <w:del w:id="62" w:author="Matteo Esposito" w:date="2019-04-12T20:17:00Z">
          <w:r>
            <w:pict w14:anchorId="6DF0FA88">
              <v:shape id="_x0000_s1036" type="#_x0000_t202" alt="" style="position:absolute;left:0;text-align:left;margin-left:439.9pt;margin-top:1.1pt;width:96.65pt;height:20.75pt;z-index:-252152832;mso-wrap-style:square;mso-wrap-edited:f;mso-width-percent:0;mso-height-percent:0;mso-position-horizontal-relative:page;mso-width-percent:0;mso-height-percent:0;v-text-anchor:top" filled="f" stroked="f">
                <v:textbox inset="0,0,0,0">
                  <w:txbxContent>
                    <w:p w14:paraId="293F802D" w14:textId="77777777" w:rsidR="00074190" w:rsidRDefault="00A33816">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w:r>
        </w:del>
        <w:r w:rsidR="00A33816" w:rsidDel="00690374">
          <w:rPr>
            <w:w w:val="105"/>
            <w:sz w:val="24"/>
          </w:rPr>
          <w:t xml:space="preserve">Here, the set of states consists of all </w:t>
        </w:r>
        <w:r w:rsidR="00A33816" w:rsidDel="00690374">
          <w:rPr>
            <w:spacing w:val="-3"/>
            <w:w w:val="105"/>
            <w:sz w:val="24"/>
          </w:rPr>
          <w:t xml:space="preserve">valid </w:t>
        </w:r>
        <w:r w:rsidR="00A33816" w:rsidDel="00690374">
          <w:rPr>
            <w:w w:val="105"/>
            <w:sz w:val="24"/>
          </w:rPr>
          <w:t>board positions (</w:t>
        </w:r>
        <w:r w:rsidR="00A33816" w:rsidDel="00690374">
          <w:rPr>
            <w:rFonts w:ascii="Palatino Linotype"/>
            <w:i/>
            <w:w w:val="105"/>
            <w:sz w:val="24"/>
          </w:rPr>
          <w:t xml:space="preserve">x, </w:t>
        </w:r>
        <w:r w:rsidR="00A33816" w:rsidDel="00690374">
          <w:rPr>
            <w:rFonts w:ascii="Palatino Linotype"/>
            <w:i/>
            <w:spacing w:val="4"/>
            <w:w w:val="105"/>
            <w:sz w:val="24"/>
          </w:rPr>
          <w:t>y</w:t>
        </w:r>
        <w:r w:rsidR="00A33816" w:rsidDel="00690374">
          <w:rPr>
            <w:spacing w:val="4"/>
            <w:w w:val="105"/>
            <w:sz w:val="24"/>
          </w:rPr>
          <w:t xml:space="preserve">) </w:t>
        </w:r>
        <w:r w:rsidR="00A33816" w:rsidDel="00690374">
          <w:rPr>
            <w:w w:val="105"/>
            <w:sz w:val="24"/>
          </w:rPr>
          <w:t xml:space="preserve">where </w:t>
        </w:r>
        <w:r w:rsidR="00A33816" w:rsidDel="00690374">
          <w:rPr>
            <w:rFonts w:ascii="Palatino Linotype"/>
            <w:i/>
            <w:w w:val="105"/>
            <w:sz w:val="24"/>
          </w:rPr>
          <w:t xml:space="preserve">x    </w:t>
        </w:r>
        <w:r w:rsidR="00A33816" w:rsidDel="00690374">
          <w:rPr>
            <w:rFonts w:ascii="Palatino Linotype"/>
            <w:i/>
            <w:spacing w:val="8"/>
            <w:w w:val="105"/>
            <w:sz w:val="24"/>
          </w:rPr>
          <w:t xml:space="preserve"> </w:t>
        </w:r>
        <w:r w:rsidR="00A33816" w:rsidDel="00690374">
          <w:rPr>
            <w:w w:val="105"/>
            <w:sz w:val="24"/>
          </w:rPr>
          <w:t>1</w:t>
        </w:r>
        <w:r w:rsidR="00A33816" w:rsidDel="00690374">
          <w:rPr>
            <w:rFonts w:ascii="Palatino Linotype"/>
            <w:i/>
            <w:w w:val="105"/>
            <w:sz w:val="24"/>
          </w:rPr>
          <w:t xml:space="preserve">, </w:t>
        </w:r>
        <w:r w:rsidR="00A33816" w:rsidDel="00690374">
          <w:rPr>
            <w:w w:val="105"/>
            <w:sz w:val="24"/>
          </w:rPr>
          <w:t>2</w:t>
        </w:r>
        <w:r w:rsidR="00A33816" w:rsidDel="00690374">
          <w:rPr>
            <w:rFonts w:ascii="Palatino Linotype"/>
            <w:i/>
            <w:w w:val="105"/>
            <w:sz w:val="24"/>
          </w:rPr>
          <w:t>, . . . ,  nrow</w:t>
        </w:r>
      </w:moveFrom>
    </w:p>
    <w:p w14:paraId="39F20F37" w14:textId="5A21F958" w:rsidR="00944FB3" w:rsidDel="00AB3B65" w:rsidRDefault="002E5DE2" w:rsidP="00AB3B65">
      <w:pPr>
        <w:pStyle w:val="BodyText"/>
        <w:tabs>
          <w:tab w:val="left" w:pos="1073"/>
          <w:tab w:val="left" w:pos="3503"/>
        </w:tabs>
        <w:spacing w:before="4" w:line="288" w:lineRule="exact"/>
        <w:ind w:left="110" w:right="99"/>
        <w:rPr>
          <w:ins w:id="63" w:author="William Ngo" w:date="2019-04-12T10:52:00Z"/>
          <w:del w:id="64" w:author="Matteo Esposito" w:date="2019-04-12T20:06:00Z"/>
          <w:w w:val="110"/>
        </w:rPr>
        <w:pPrChange w:id="65" w:author="Matteo Esposito" w:date="2019-04-12T20:06:00Z">
          <w:pPr>
            <w:pStyle w:val="BodyText"/>
            <w:tabs>
              <w:tab w:val="left" w:pos="1073"/>
              <w:tab w:val="left" w:pos="3503"/>
            </w:tabs>
            <w:spacing w:before="4" w:line="288" w:lineRule="exact"/>
            <w:ind w:left="110" w:right="99"/>
          </w:pPr>
        </w:pPrChange>
      </w:pPr>
      <w:moveFrom w:id="66" w:author="Matteo Esposito" w:date="2019-04-12T20:17:00Z">
        <w:del w:id="67" w:author="Matteo Esposito" w:date="2019-04-12T20:17:00Z">
          <w:r>
            <w:pict w14:anchorId="50C82239">
              <v:shape id="_x0000_s1035" type="#_x0000_t202" alt="" style="position:absolute;left:0;text-align:left;margin-left:224.1pt;margin-top:16.9pt;width:6pt;height:20.75pt;z-index:-252154880;mso-wrap-style:square;mso-wrap-edited:f;mso-width-percent:0;mso-height-percent:0;mso-position-horizontal-relative:page;mso-width-percent:0;mso-height-percent:0;v-text-anchor:top" filled="f" stroked="f">
                <v:textbox inset="0,0,0,0">
                  <w:txbxContent>
                    <w:p w14:paraId="19E20BDE" w14:textId="77777777" w:rsidR="00074190" w:rsidRDefault="00A33816">
                      <w:pPr>
                        <w:pStyle w:val="BodyText"/>
                        <w:spacing w:line="253" w:lineRule="exact"/>
                        <w:rPr>
                          <w:rFonts w:ascii="Gulim"/>
                        </w:rPr>
                      </w:pPr>
                      <w:r>
                        <w:rPr>
                          <w:rFonts w:ascii="Gulim"/>
                          <w:w w:val="99"/>
                        </w:rPr>
                        <w:t>}</w:t>
                      </w:r>
                    </w:p>
                  </w:txbxContent>
                </v:textbox>
                <w10:wrap anchorx="page"/>
              </v:shape>
            </w:pict>
          </w:r>
          <w:r>
            <w:pict w14:anchorId="28D5D76D">
              <v:shape id="_x0000_s1034" type="#_x0000_t202" alt="" style="position:absolute;left:0;text-align:left;margin-left:95.45pt;margin-top:2.45pt;width:288.9pt;height:20.75pt;z-index:-252153856;mso-wrap-style:square;mso-wrap-edited:f;mso-width-percent:0;mso-height-percent:0;mso-position-horizontal-relative:page;mso-width-percent:0;mso-height-percent:0;v-text-anchor:top" filled="f" stroked="f">
                <v:textbox inset="0,0,0,0">
                  <w:txbxContent>
                    <w:p w14:paraId="39FA1818" w14:textId="77777777" w:rsidR="00074190" w:rsidRDefault="00A33816">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w:r>
        </w:del>
        <w:r w:rsidR="00A33816" w:rsidDel="00690374">
          <w:rPr>
            <w:w w:val="110"/>
          </w:rPr>
          <w:t>and</w:t>
        </w:r>
        <w:r w:rsidR="00A33816" w:rsidDel="00690374">
          <w:rPr>
            <w:spacing w:val="-18"/>
            <w:w w:val="110"/>
          </w:rPr>
          <w:t xml:space="preserve"> </w:t>
        </w:r>
        <w:r w:rsidR="00A33816" w:rsidDel="00690374">
          <w:rPr>
            <w:rFonts w:ascii="Palatino Linotype" w:hAnsi="Palatino Linotype"/>
            <w:i/>
            <w:w w:val="110"/>
          </w:rPr>
          <w:t>y</w:t>
        </w:r>
        <w:r w:rsidR="00A33816" w:rsidDel="00690374">
          <w:rPr>
            <w:rFonts w:ascii="Palatino Linotype" w:hAnsi="Palatino Linotype"/>
            <w:i/>
            <w:w w:val="110"/>
          </w:rPr>
          <w:tab/>
        </w:r>
        <w:r w:rsidR="00A33816" w:rsidDel="00690374">
          <w:rPr>
            <w:w w:val="110"/>
          </w:rPr>
          <w:t>1</w:t>
        </w:r>
        <w:r w:rsidR="00A33816" w:rsidDel="00690374">
          <w:rPr>
            <w:rFonts w:ascii="Palatino Linotype" w:hAnsi="Palatino Linotype"/>
            <w:i/>
            <w:w w:val="110"/>
          </w:rPr>
          <w:t>,</w:t>
        </w:r>
        <w:r w:rsidR="00A33816" w:rsidDel="00690374">
          <w:rPr>
            <w:rFonts w:ascii="Palatino Linotype" w:hAnsi="Palatino Linotype"/>
            <w:i/>
            <w:spacing w:val="-31"/>
            <w:w w:val="110"/>
          </w:rPr>
          <w:t xml:space="preserve"> </w:t>
        </w:r>
        <w:r w:rsidR="00A33816" w:rsidDel="00690374">
          <w:rPr>
            <w:w w:val="110"/>
          </w:rPr>
          <w:t>2</w:t>
        </w:r>
        <w:r w:rsidR="00A33816" w:rsidDel="00690374">
          <w:rPr>
            <w:rFonts w:ascii="Palatino Linotype" w:hAnsi="Palatino Linotype"/>
            <w:i/>
            <w:w w:val="110"/>
          </w:rPr>
          <w:t>,</w:t>
        </w:r>
        <w:r w:rsidR="00A33816" w:rsidDel="00690374">
          <w:rPr>
            <w:rFonts w:ascii="Palatino Linotype" w:hAnsi="Palatino Linotype"/>
            <w:i/>
            <w:spacing w:val="-31"/>
            <w:w w:val="110"/>
          </w:rPr>
          <w:t xml:space="preserve"> </w:t>
        </w:r>
        <w:r w:rsidR="00A33816" w:rsidDel="00690374">
          <w:rPr>
            <w:rFonts w:ascii="Palatino Linotype" w:hAnsi="Palatino Linotype"/>
            <w:i/>
            <w:w w:val="110"/>
          </w:rPr>
          <w:t>.</w:t>
        </w:r>
        <w:r w:rsidR="00A33816" w:rsidDel="00690374">
          <w:rPr>
            <w:rFonts w:ascii="Palatino Linotype" w:hAnsi="Palatino Linotype"/>
            <w:i/>
            <w:spacing w:val="-31"/>
            <w:w w:val="110"/>
          </w:rPr>
          <w:t xml:space="preserve"> </w:t>
        </w:r>
        <w:r w:rsidR="00A33816" w:rsidDel="00690374">
          <w:rPr>
            <w:rFonts w:ascii="Palatino Linotype" w:hAnsi="Palatino Linotype"/>
            <w:i/>
            <w:w w:val="110"/>
          </w:rPr>
          <w:t>.</w:t>
        </w:r>
        <w:r w:rsidR="00A33816" w:rsidDel="00690374">
          <w:rPr>
            <w:rFonts w:ascii="Palatino Linotype" w:hAnsi="Palatino Linotype"/>
            <w:i/>
            <w:spacing w:val="-31"/>
            <w:w w:val="110"/>
          </w:rPr>
          <w:t xml:space="preserve"> </w:t>
        </w:r>
        <w:r w:rsidR="00A33816" w:rsidDel="00690374">
          <w:rPr>
            <w:rFonts w:ascii="Palatino Linotype" w:hAnsi="Palatino Linotype"/>
            <w:i/>
            <w:w w:val="110"/>
          </w:rPr>
          <w:t>.</w:t>
        </w:r>
        <w:r w:rsidR="00A33816" w:rsidDel="00690374">
          <w:rPr>
            <w:rFonts w:ascii="Palatino Linotype" w:hAnsi="Palatino Linotype"/>
            <w:i/>
            <w:spacing w:val="-30"/>
            <w:w w:val="110"/>
          </w:rPr>
          <w:t xml:space="preserve"> </w:t>
        </w:r>
        <w:r w:rsidR="00A33816" w:rsidDel="00690374">
          <w:rPr>
            <w:rFonts w:ascii="Palatino Linotype" w:hAnsi="Palatino Linotype"/>
            <w:i/>
            <w:w w:val="110"/>
          </w:rPr>
          <w:t>,</w:t>
        </w:r>
        <w:r w:rsidR="00A33816" w:rsidDel="00690374">
          <w:rPr>
            <w:rFonts w:ascii="Palatino Linotype" w:hAnsi="Palatino Linotype"/>
            <w:i/>
            <w:spacing w:val="27"/>
            <w:w w:val="110"/>
          </w:rPr>
          <w:t xml:space="preserve"> </w:t>
        </w:r>
        <w:r w:rsidR="00A33816" w:rsidDel="00690374">
          <w:rPr>
            <w:rFonts w:ascii="Palatino Linotype" w:hAnsi="Palatino Linotype"/>
            <w:i/>
            <w:w w:val="110"/>
          </w:rPr>
          <w:t>ncol</w:t>
        </w:r>
        <w:r w:rsidR="00A33816" w:rsidDel="00690374">
          <w:rPr>
            <w:rFonts w:ascii="Palatino Linotype" w:hAnsi="Palatino Linotype"/>
            <w:i/>
            <w:spacing w:val="45"/>
            <w:w w:val="110"/>
          </w:rPr>
          <w:t xml:space="preserve"> </w:t>
        </w:r>
        <w:r w:rsidR="00A33816" w:rsidDel="00690374">
          <w:rPr>
            <w:w w:val="110"/>
          </w:rPr>
          <w:t>.</w:t>
        </w:r>
        <w:r w:rsidR="00A33816" w:rsidDel="00690374">
          <w:rPr>
            <w:spacing w:val="18"/>
            <w:w w:val="110"/>
          </w:rPr>
          <w:t xml:space="preserve"> </w:t>
        </w:r>
        <w:r w:rsidR="00A33816" w:rsidDel="00690374">
          <w:rPr>
            <w:w w:val="110"/>
          </w:rPr>
          <w:t>The</w:t>
        </w:r>
        <w:r w:rsidR="00A33816" w:rsidDel="00690374">
          <w:rPr>
            <w:spacing w:val="-21"/>
            <w:w w:val="110"/>
          </w:rPr>
          <w:t xml:space="preserve"> </w:t>
        </w:r>
        <w:r w:rsidR="00A33816" w:rsidDel="00690374">
          <w:rPr>
            <w:w w:val="110"/>
          </w:rPr>
          <w:t>set</w:t>
        </w:r>
        <w:r w:rsidR="00A33816" w:rsidDel="00690374">
          <w:rPr>
            <w:spacing w:val="-20"/>
            <w:w w:val="110"/>
          </w:rPr>
          <w:t xml:space="preserve"> </w:t>
        </w:r>
        <w:r w:rsidR="00A33816" w:rsidDel="00690374">
          <w:rPr>
            <w:w w:val="110"/>
          </w:rPr>
          <w:t>of</w:t>
        </w:r>
        <w:r w:rsidR="00A33816" w:rsidDel="00690374">
          <w:rPr>
            <w:spacing w:val="-20"/>
            <w:w w:val="110"/>
          </w:rPr>
          <w:t xml:space="preserve"> </w:t>
        </w:r>
        <w:r w:rsidR="00A33816" w:rsidDel="00690374">
          <w:rPr>
            <w:w w:val="110"/>
          </w:rPr>
          <w:t>actions</w:t>
        </w:r>
        <w:r w:rsidR="00A33816" w:rsidDel="00690374">
          <w:rPr>
            <w:spacing w:val="-20"/>
            <w:w w:val="110"/>
          </w:rPr>
          <w:t xml:space="preserve"> </w:t>
        </w:r>
        <w:r w:rsidR="00A33816" w:rsidDel="00690374">
          <w:rPr>
            <w:w w:val="110"/>
          </w:rPr>
          <w:t>consists</w:t>
        </w:r>
        <w:r w:rsidR="00A33816" w:rsidDel="00690374">
          <w:rPr>
            <w:spacing w:val="-21"/>
            <w:w w:val="110"/>
          </w:rPr>
          <w:t xml:space="preserve"> </w:t>
        </w:r>
        <w:r w:rsidR="00A33816" w:rsidDel="00690374">
          <w:rPr>
            <w:w w:val="110"/>
          </w:rPr>
          <w:t>of</w:t>
        </w:r>
        <w:r w:rsidR="00A33816" w:rsidDel="00690374">
          <w:rPr>
            <w:spacing w:val="-20"/>
            <w:w w:val="110"/>
          </w:rPr>
          <w:t xml:space="preserve"> </w:t>
        </w:r>
        <w:r w:rsidR="00A33816" w:rsidDel="00690374">
          <w:rPr>
            <w:w w:val="110"/>
          </w:rPr>
          <w:t>moving</w:t>
        </w:r>
        <w:r w:rsidR="00A33816" w:rsidDel="00690374">
          <w:rPr>
            <w:spacing w:val="20"/>
            <w:w w:val="110"/>
          </w:rPr>
          <w:t xml:space="preserve"> </w:t>
        </w:r>
        <w:commentRangeStart w:id="68"/>
        <w:r w:rsidR="00A33816" w:rsidDel="00690374">
          <w:rPr>
            <w:w w:val="110"/>
          </w:rPr>
          <w:t>Right</w:t>
        </w:r>
        <w:r w:rsidR="00A33816" w:rsidDel="00690374">
          <w:rPr>
            <w:spacing w:val="-7"/>
            <w:w w:val="110"/>
          </w:rPr>
          <w:t xml:space="preserve"> </w:t>
        </w:r>
        <w:r w:rsidR="00A33816" w:rsidDel="00690374">
          <w:rPr>
            <w:w w:val="110"/>
          </w:rPr>
          <w:t>(</w:t>
        </w:r>
        <w:r w:rsidR="00A33816" w:rsidDel="00690374">
          <w:rPr>
            <w:rFonts w:ascii="Palatino Linotype" w:hAnsi="Palatino Linotype"/>
            <w:i/>
            <w:w w:val="110"/>
          </w:rPr>
          <w:t>action</w:t>
        </w:r>
        <w:r w:rsidR="00A33816" w:rsidDel="00690374">
          <w:rPr>
            <w:rFonts w:ascii="Palatino Linotype" w:hAnsi="Palatino Linotype"/>
            <w:i/>
            <w:spacing w:val="-8"/>
            <w:w w:val="110"/>
          </w:rPr>
          <w:t xml:space="preserve"> </w:t>
        </w:r>
        <w:r w:rsidR="00A33816" w:rsidDel="00690374">
          <w:rPr>
            <w:w w:val="110"/>
          </w:rPr>
          <w:t>=</w:t>
        </w:r>
        <w:r w:rsidR="00A33816" w:rsidDel="00690374">
          <w:rPr>
            <w:spacing w:val="-8"/>
            <w:w w:val="110"/>
          </w:rPr>
          <w:t xml:space="preserve"> </w:t>
        </w:r>
        <w:r w:rsidR="00A33816" w:rsidDel="00690374">
          <w:rPr>
            <w:w w:val="110"/>
          </w:rPr>
          <w:t>1)</w:t>
        </w:r>
        <w:r w:rsidR="00A33816" w:rsidDel="00690374">
          <w:rPr>
            <w:rFonts w:ascii="Palatino Linotype" w:hAnsi="Palatino Linotype"/>
            <w:i/>
            <w:w w:val="110"/>
          </w:rPr>
          <w:t>,</w:t>
        </w:r>
        <w:r w:rsidR="00A33816" w:rsidDel="00690374">
          <w:rPr>
            <w:rFonts w:ascii="Palatino Linotype" w:hAnsi="Palatino Linotype"/>
            <w:i/>
            <w:spacing w:val="28"/>
            <w:w w:val="110"/>
          </w:rPr>
          <w:t xml:space="preserve"> </w:t>
        </w:r>
        <w:r w:rsidR="00A33816" w:rsidDel="00690374">
          <w:rPr>
            <w:w w:val="110"/>
          </w:rPr>
          <w:t>Down</w:t>
        </w:r>
        <w:r w:rsidR="00A33816" w:rsidDel="00690374">
          <w:rPr>
            <w:spacing w:val="-8"/>
            <w:w w:val="110"/>
          </w:rPr>
          <w:t xml:space="preserve"> </w:t>
        </w:r>
        <w:r w:rsidR="00A33816" w:rsidDel="00690374">
          <w:rPr>
            <w:w w:val="110"/>
          </w:rPr>
          <w:t>(</w:t>
        </w:r>
        <w:r w:rsidR="00A33816" w:rsidDel="00690374">
          <w:rPr>
            <w:rFonts w:ascii="Palatino Linotype" w:hAnsi="Palatino Linotype"/>
            <w:i/>
            <w:w w:val="110"/>
          </w:rPr>
          <w:t>a</w:t>
        </w:r>
        <w:r w:rsidR="00A33816" w:rsidDel="00690374">
          <w:rPr>
            <w:rFonts w:ascii="Palatino Linotype" w:hAnsi="Palatino Linotype"/>
            <w:i/>
            <w:spacing w:val="-7"/>
            <w:w w:val="110"/>
          </w:rPr>
          <w:t xml:space="preserve"> </w:t>
        </w:r>
        <w:r w:rsidR="00A33816" w:rsidDel="00690374">
          <w:rPr>
            <w:w w:val="110"/>
          </w:rPr>
          <w:t>= 2)</w:t>
        </w:r>
        <w:r w:rsidR="00A33816" w:rsidDel="00690374">
          <w:rPr>
            <w:rFonts w:ascii="Palatino Linotype" w:hAnsi="Palatino Linotype"/>
            <w:i/>
            <w:w w:val="110"/>
          </w:rPr>
          <w:t xml:space="preserve">,  </w:t>
        </w:r>
        <w:r w:rsidR="00A33816" w:rsidDel="00690374">
          <w:rPr>
            <w:w w:val="110"/>
          </w:rPr>
          <w:t>Left (</w:t>
        </w:r>
        <w:r w:rsidR="00A33816" w:rsidDel="00690374">
          <w:rPr>
            <w:rFonts w:ascii="Palatino Linotype" w:hAnsi="Palatino Linotype"/>
            <w:i/>
            <w:w w:val="110"/>
          </w:rPr>
          <w:t xml:space="preserve">a </w:t>
        </w:r>
        <w:r w:rsidR="00A33816" w:rsidDel="00690374">
          <w:rPr>
            <w:w w:val="110"/>
          </w:rPr>
          <w:t>= 3)   or Up (</w:t>
        </w:r>
        <w:r w:rsidR="00A33816" w:rsidDel="00690374">
          <w:rPr>
            <w:rFonts w:ascii="Palatino Linotype" w:hAnsi="Palatino Linotype"/>
            <w:i/>
            <w:w w:val="110"/>
          </w:rPr>
          <w:t>a</w:t>
        </w:r>
        <w:r w:rsidR="00A33816" w:rsidDel="00690374">
          <w:rPr>
            <w:rFonts w:ascii="Palatino Linotype" w:hAnsi="Palatino Linotype"/>
            <w:i/>
            <w:spacing w:val="7"/>
            <w:w w:val="110"/>
          </w:rPr>
          <w:t xml:space="preserve"> </w:t>
        </w:r>
        <w:r w:rsidR="00A33816" w:rsidDel="00690374">
          <w:rPr>
            <w:w w:val="110"/>
          </w:rPr>
          <w:t>=</w:t>
        </w:r>
        <w:r w:rsidR="00A33816" w:rsidDel="00690374">
          <w:rPr>
            <w:spacing w:val="10"/>
            <w:w w:val="110"/>
          </w:rPr>
          <w:t xml:space="preserve"> </w:t>
        </w:r>
        <w:r w:rsidR="00A33816" w:rsidDel="00690374">
          <w:rPr>
            <w:w w:val="110"/>
          </w:rPr>
          <w:t>4)</w:t>
        </w:r>
        <w:r w:rsidR="00A33816" w:rsidDel="00690374">
          <w:rPr>
            <w:w w:val="110"/>
          </w:rPr>
          <w:tab/>
        </w:r>
      </w:moveFrom>
      <w:moveFromRangeEnd w:id="60"/>
      <w:commentRangeEnd w:id="68"/>
      <w:r w:rsidR="00BB10FC">
        <w:rPr>
          <w:rStyle w:val="CommentReference"/>
        </w:rPr>
        <w:commentReference w:id="68"/>
      </w:r>
      <w:del w:id="69" w:author="Matteo Esposito" w:date="2019-04-12T20:17:00Z">
        <w:r w:rsidR="00A33816" w:rsidDel="00690374">
          <w:rPr>
            <w:w w:val="110"/>
          </w:rPr>
          <w:delText xml:space="preserve">where </w:delText>
        </w:r>
      </w:del>
      <w:ins w:id="70" w:author="Matteo Esposito" w:date="2019-04-12T20:17:00Z">
        <w:r w:rsidR="00690374">
          <w:rPr>
            <w:noProof/>
          </w:rPr>
          <w:t>Here</w:t>
        </w:r>
        <w:r w:rsidR="00690374">
          <w:rPr>
            <w:w w:val="110"/>
          </w:rPr>
          <w:t xml:space="preserve"> </w:t>
        </w:r>
      </w:ins>
      <w:r w:rsidR="00A33816">
        <w:rPr>
          <w:w w:val="110"/>
        </w:rPr>
        <w:t xml:space="preserve">the objective would </w:t>
      </w:r>
      <w:r w:rsidR="00A33816">
        <w:rPr>
          <w:spacing w:val="3"/>
          <w:w w:val="110"/>
        </w:rPr>
        <w:t xml:space="preserve">be </w:t>
      </w:r>
      <w:r w:rsidR="00A33816">
        <w:rPr>
          <w:w w:val="110"/>
        </w:rPr>
        <w:t xml:space="preserve">to find the exit of the maze </w:t>
      </w:r>
      <w:del w:id="71" w:author="William Ngo" w:date="2019-04-12T10:52:00Z">
        <w:r w:rsidR="00A33816" w:rsidDel="00944FB3">
          <w:rPr>
            <w:w w:val="110"/>
          </w:rPr>
          <w:delText>which is at point (</w:delText>
        </w:r>
        <w:r w:rsidR="00A33816" w:rsidDel="00944FB3">
          <w:rPr>
            <w:rFonts w:ascii="Palatino Linotype" w:hAnsi="Palatino Linotype"/>
            <w:i/>
            <w:w w:val="110"/>
          </w:rPr>
          <w:delText>nrow, ncol</w:delText>
        </w:r>
        <w:r w:rsidR="00A33816" w:rsidDel="00944FB3">
          <w:rPr>
            <w:w w:val="110"/>
          </w:rPr>
          <w:delText>), starting at point (1</w:delText>
        </w:r>
        <w:r w:rsidR="00A33816" w:rsidDel="00944FB3">
          <w:rPr>
            <w:rFonts w:ascii="Palatino Linotype" w:hAnsi="Palatino Linotype"/>
            <w:i/>
            <w:w w:val="110"/>
          </w:rPr>
          <w:delText xml:space="preserve">, </w:delText>
        </w:r>
        <w:r w:rsidR="00A33816" w:rsidDel="00944FB3">
          <w:rPr>
            <w:w w:val="110"/>
          </w:rPr>
          <w:delText xml:space="preserve">1) in our test cases. </w:delText>
        </w:r>
      </w:del>
      <w:ins w:id="72" w:author="William Ngo" w:date="2019-04-12T10:54:00Z">
        <w:r w:rsidR="00944FB3">
          <w:rPr>
            <w:w w:val="110"/>
          </w:rPr>
          <w:t xml:space="preserve"> in the shortest </w:t>
        </w:r>
        <w:proofErr w:type="gramStart"/>
        <w:r w:rsidR="00944FB3">
          <w:rPr>
            <w:w w:val="110"/>
          </w:rPr>
          <w:t>amount</w:t>
        </w:r>
        <w:proofErr w:type="gramEnd"/>
        <w:r w:rsidR="00944FB3">
          <w:rPr>
            <w:w w:val="110"/>
          </w:rPr>
          <w:t xml:space="preserve"> of </w:t>
        </w:r>
      </w:ins>
      <w:ins w:id="73" w:author="William Ngo" w:date="2019-04-12T10:55:00Z">
        <w:r w:rsidR="00944FB3">
          <w:rPr>
            <w:w w:val="110"/>
          </w:rPr>
          <w:t>steps</w:t>
        </w:r>
      </w:ins>
      <w:ins w:id="74" w:author="William Ngo" w:date="2019-04-12T10:52:00Z">
        <w:r w:rsidR="00944FB3">
          <w:rPr>
            <w:w w:val="110"/>
          </w:rPr>
          <w:t xml:space="preserve"> given</w:t>
        </w:r>
      </w:ins>
      <w:ins w:id="75" w:author="William Ngo" w:date="2019-04-12T10:53:00Z">
        <w:r w:rsidR="00944FB3">
          <w:rPr>
            <w:w w:val="110"/>
          </w:rPr>
          <w:t xml:space="preserve"> a starting point and the exit point</w:t>
        </w:r>
      </w:ins>
      <w:ins w:id="76" w:author="William Ngo" w:date="2019-04-12T10:54:00Z">
        <w:r w:rsidR="00944FB3">
          <w:rPr>
            <w:w w:val="110"/>
          </w:rPr>
          <w:t>.</w:t>
        </w:r>
      </w:ins>
      <w:ins w:id="77" w:author="Matteo Esposito" w:date="2019-04-12T20:06:00Z">
        <w:r w:rsidR="00AB3B65" w:rsidDel="00AB3B65">
          <w:rPr>
            <w:w w:val="110"/>
          </w:rPr>
          <w:t xml:space="preserve"> </w:t>
        </w:r>
      </w:ins>
    </w:p>
    <w:p w14:paraId="3B2174EC" w14:textId="4E923F47" w:rsidR="00074190" w:rsidRDefault="00A33816" w:rsidP="00AB3B65">
      <w:pPr>
        <w:pStyle w:val="BodyText"/>
        <w:tabs>
          <w:tab w:val="left" w:pos="1073"/>
          <w:tab w:val="left" w:pos="3503"/>
        </w:tabs>
        <w:spacing w:before="4" w:line="288" w:lineRule="exact"/>
        <w:ind w:left="110" w:right="99"/>
      </w:pPr>
      <w:del w:id="78" w:author="Matteo Esposito" w:date="2019-04-12T20:06:00Z">
        <w:r w:rsidDel="00AB3B65">
          <w:rPr>
            <w:spacing w:val="-10"/>
            <w:w w:val="110"/>
          </w:rPr>
          <w:delText xml:space="preserve">To </w:delText>
        </w:r>
        <w:r w:rsidDel="00AB3B65">
          <w:rPr>
            <w:w w:val="110"/>
          </w:rPr>
          <w:delText xml:space="preserve">give our al- gorithms an easier time identifying the different elements of the maze environment, </w:delText>
        </w:r>
        <w:r w:rsidDel="00AB3B65">
          <w:rPr>
            <w:spacing w:val="-3"/>
            <w:w w:val="110"/>
          </w:rPr>
          <w:delText xml:space="preserve">we’ve </w:delText>
        </w:r>
        <w:r w:rsidDel="00AB3B65">
          <w:rPr>
            <w:w w:val="110"/>
          </w:rPr>
          <w:delText xml:space="preserve">attributed </w:delText>
        </w:r>
        <w:r w:rsidDel="00AB3B65">
          <w:rPr>
            <w:spacing w:val="-3"/>
            <w:w w:val="110"/>
          </w:rPr>
          <w:delText xml:space="preserve">valid </w:delText>
        </w:r>
        <w:r w:rsidDel="00AB3B65">
          <w:rPr>
            <w:w w:val="110"/>
          </w:rPr>
          <w:delText xml:space="preserve">spaces, walls and exit tile to integer </w:delText>
        </w:r>
        <w:r w:rsidDel="00AB3B65">
          <w:rPr>
            <w:spacing w:val="-3"/>
            <w:w w:val="110"/>
          </w:rPr>
          <w:delText xml:space="preserve">values </w:delText>
        </w:r>
        <w:r w:rsidDel="00AB3B65">
          <w:rPr>
            <w:w w:val="110"/>
          </w:rPr>
          <w:delText xml:space="preserve">of 0,1 and 10 respectively in a 2D-array forming our Maze class. Through the use of object-oriented programming and the R6 </w:delText>
        </w:r>
        <w:r w:rsidDel="00AB3B65">
          <w:rPr>
            <w:spacing w:val="-3"/>
            <w:w w:val="110"/>
          </w:rPr>
          <w:delText xml:space="preserve">package,  </w:delText>
        </w:r>
        <w:r w:rsidDel="00AB3B65">
          <w:rPr>
            <w:spacing w:val="-4"/>
            <w:w w:val="110"/>
          </w:rPr>
          <w:delText xml:space="preserve">we  </w:delText>
        </w:r>
        <w:r w:rsidDel="00AB3B65">
          <w:rPr>
            <w:w w:val="110"/>
          </w:rPr>
          <w:delText xml:space="preserve">can access and modify many properties of our maze </w:delText>
        </w:r>
        <w:r w:rsidDel="00AB3B65">
          <w:rPr>
            <w:spacing w:val="2"/>
            <w:w w:val="110"/>
          </w:rPr>
          <w:delText xml:space="preserve">object </w:delText>
        </w:r>
        <w:r w:rsidDel="00AB3B65">
          <w:rPr>
            <w:w w:val="110"/>
          </w:rPr>
          <w:delText>including but</w:delText>
        </w:r>
        <w:r w:rsidDel="00AB3B65">
          <w:rPr>
            <w:spacing w:val="66"/>
            <w:w w:val="110"/>
          </w:rPr>
          <w:delText xml:space="preserve"> </w:delText>
        </w:r>
        <w:r w:rsidDel="00AB3B65">
          <w:rPr>
            <w:w w:val="110"/>
          </w:rPr>
          <w:delText>not limited to: the possible actions at a given point in time, or a vector of the visited</w:delText>
        </w:r>
        <w:r w:rsidDel="00AB3B65">
          <w:rPr>
            <w:spacing w:val="-13"/>
            <w:w w:val="110"/>
          </w:rPr>
          <w:delText xml:space="preserve"> </w:delText>
        </w:r>
        <w:r w:rsidDel="00AB3B65">
          <w:rPr>
            <w:w w:val="110"/>
          </w:rPr>
          <w:delText>states.</w:delText>
        </w:r>
      </w:del>
    </w:p>
    <w:p w14:paraId="63D8E9A3" w14:textId="77777777" w:rsidR="00074190" w:rsidRDefault="00074190">
      <w:pPr>
        <w:spacing w:line="288" w:lineRule="exact"/>
        <w:rPr>
          <w:ins w:id="79" w:author="Matteo Esposito" w:date="2019-04-12T20:06:00Z"/>
        </w:rPr>
      </w:pPr>
    </w:p>
    <w:p w14:paraId="62BF2C81" w14:textId="77777777" w:rsidR="00B64198" w:rsidRDefault="00B64198">
      <w:pPr>
        <w:spacing w:line="288" w:lineRule="exact"/>
        <w:rPr>
          <w:ins w:id="80" w:author="Matteo Esposito" w:date="2019-04-12T20:06:00Z"/>
        </w:rPr>
      </w:pPr>
    </w:p>
    <w:p w14:paraId="0D8F5C7A" w14:textId="55DCD0DA" w:rsidR="00B64198" w:rsidRDefault="00B64198">
      <w:pPr>
        <w:spacing w:line="288" w:lineRule="exact"/>
        <w:sectPr w:rsidR="00B64198">
          <w:pgSz w:w="11910" w:h="16840"/>
          <w:pgMar w:top="1580" w:right="940" w:bottom="2040" w:left="1180" w:header="0" w:footer="1843" w:gutter="0"/>
          <w:cols w:space="720"/>
        </w:sectPr>
      </w:pPr>
      <w:ins w:id="81" w:author="Matteo Esposito" w:date="2019-04-12T20:06:00Z">
        <w:r>
          <w:t>Maybe add more here</w:t>
        </w:r>
      </w:ins>
      <w:ins w:id="82" w:author="Matteo Esposito" w:date="2019-04-12T20:16:00Z">
        <w:r>
          <w:t>, seems pretty empty</w:t>
        </w:r>
        <w:r w:rsidR="00690374">
          <w:t>, maybe mention how its deterministic, etc.</w:t>
        </w:r>
      </w:ins>
      <w:ins w:id="83" w:author="Matteo Esposito" w:date="2019-04-12T20:06:00Z">
        <w:r>
          <w:t>….</w:t>
        </w:r>
      </w:ins>
    </w:p>
    <w:p w14:paraId="4FDB6686" w14:textId="77777777" w:rsidR="00074190" w:rsidRDefault="00074190">
      <w:pPr>
        <w:pStyle w:val="BodyText"/>
        <w:rPr>
          <w:sz w:val="20"/>
        </w:rPr>
      </w:pPr>
    </w:p>
    <w:p w14:paraId="2EF8F0FB" w14:textId="77777777" w:rsidR="00074190" w:rsidRDefault="00074190">
      <w:pPr>
        <w:pStyle w:val="BodyText"/>
        <w:spacing w:before="2"/>
        <w:rPr>
          <w:sz w:val="28"/>
        </w:rPr>
      </w:pPr>
    </w:p>
    <w:p w14:paraId="1F419FE8" w14:textId="1A02B328" w:rsidR="00074190" w:rsidDel="00AB3B65" w:rsidRDefault="00A33816">
      <w:pPr>
        <w:spacing w:before="49"/>
        <w:ind w:left="278" w:right="515"/>
        <w:jc w:val="center"/>
        <w:rPr>
          <w:del w:id="84" w:author="Matteo Esposito" w:date="2019-04-12T20:06:00Z"/>
          <w:rFonts w:ascii="PMingLiU"/>
          <w:sz w:val="20"/>
        </w:rPr>
      </w:pPr>
      <w:del w:id="85" w:author="Matteo Esposito" w:date="2019-04-12T20:06:00Z">
        <w:r w:rsidDel="00AB3B65">
          <w:rPr>
            <w:rFonts w:ascii="PMingLiU"/>
            <w:w w:val="110"/>
            <w:sz w:val="20"/>
          </w:rPr>
          <w:delText>Figure 2:  General form of maze</w:delText>
        </w:r>
      </w:del>
    </w:p>
    <w:p w14:paraId="33A04F23" w14:textId="77777777" w:rsidR="00074190" w:rsidRDefault="00074190">
      <w:pPr>
        <w:pStyle w:val="BodyText"/>
        <w:rPr>
          <w:rFonts w:ascii="PMingLiU"/>
          <w:sz w:val="20"/>
        </w:rPr>
      </w:pPr>
    </w:p>
    <w:p w14:paraId="2808D2F9" w14:textId="3DCC1CC7" w:rsidR="00074190" w:rsidRDefault="00074190">
      <w:pPr>
        <w:pStyle w:val="BodyText"/>
        <w:spacing w:before="4"/>
        <w:rPr>
          <w:rFonts w:ascii="PMingLiU"/>
          <w:sz w:val="11"/>
        </w:rPr>
      </w:pPr>
    </w:p>
    <w:p w14:paraId="75926B74" w14:textId="77777777" w:rsidR="00074190" w:rsidRDefault="00074190">
      <w:pPr>
        <w:pStyle w:val="BodyText"/>
        <w:rPr>
          <w:rFonts w:ascii="PMingLiU"/>
          <w:sz w:val="20"/>
        </w:rPr>
      </w:pPr>
    </w:p>
    <w:p w14:paraId="0D31288C" w14:textId="77777777" w:rsidR="00074190" w:rsidRDefault="00074190">
      <w:pPr>
        <w:pStyle w:val="BodyText"/>
        <w:rPr>
          <w:rFonts w:ascii="PMingLiU"/>
          <w:sz w:val="20"/>
        </w:rPr>
      </w:pPr>
    </w:p>
    <w:p w14:paraId="31ED2973" w14:textId="77777777" w:rsidR="00074190" w:rsidRDefault="00074190">
      <w:pPr>
        <w:pStyle w:val="BodyText"/>
        <w:rPr>
          <w:rFonts w:ascii="PMingLiU"/>
          <w:sz w:val="20"/>
        </w:rPr>
      </w:pPr>
    </w:p>
    <w:p w14:paraId="725BE928" w14:textId="77777777" w:rsidR="00074190" w:rsidRDefault="00074190">
      <w:pPr>
        <w:pStyle w:val="BodyText"/>
        <w:spacing w:before="2"/>
        <w:rPr>
          <w:rFonts w:ascii="PMingLiU"/>
          <w:sz w:val="17"/>
        </w:rPr>
      </w:pPr>
    </w:p>
    <w:p w14:paraId="4B0C8F34" w14:textId="03760C05" w:rsidR="00074190" w:rsidDel="00AB3B65" w:rsidRDefault="00A33816">
      <w:pPr>
        <w:pStyle w:val="BodyText"/>
        <w:spacing w:line="256" w:lineRule="auto"/>
        <w:ind w:left="110" w:right="350" w:firstLine="351"/>
        <w:jc w:val="both"/>
        <w:rPr>
          <w:del w:id="86" w:author="Matteo Esposito" w:date="2019-04-12T20:05:00Z"/>
        </w:rPr>
      </w:pPr>
      <w:del w:id="87" w:author="Matteo Esposito" w:date="2019-04-12T20:05:00Z">
        <w:r w:rsidDel="00AB3B65">
          <w:rPr>
            <w:spacing w:val="-7"/>
            <w:w w:val="110"/>
          </w:rPr>
          <w:delText>For</w:delText>
        </w:r>
        <w:r w:rsidDel="00AB3B65">
          <w:rPr>
            <w:spacing w:val="-9"/>
            <w:w w:val="110"/>
          </w:rPr>
          <w:delText xml:space="preserve"> </w:delText>
        </w:r>
        <w:r w:rsidDel="00AB3B65">
          <w:rPr>
            <w:w w:val="110"/>
          </w:rPr>
          <w:delText>every</w:delText>
        </w:r>
        <w:r w:rsidDel="00AB3B65">
          <w:rPr>
            <w:spacing w:val="-9"/>
            <w:w w:val="110"/>
          </w:rPr>
          <w:delText xml:space="preserve"> </w:delText>
        </w:r>
        <w:r w:rsidDel="00AB3B65">
          <w:rPr>
            <w:w w:val="110"/>
          </w:rPr>
          <w:delText>action</w:delText>
        </w:r>
        <w:r w:rsidDel="00AB3B65">
          <w:rPr>
            <w:spacing w:val="-9"/>
            <w:w w:val="110"/>
          </w:rPr>
          <w:delText xml:space="preserve"> </w:delText>
        </w:r>
        <w:r w:rsidDel="00AB3B65">
          <w:rPr>
            <w:spacing w:val="-4"/>
            <w:w w:val="110"/>
          </w:rPr>
          <w:delText>we</w:delText>
        </w:r>
        <w:r w:rsidDel="00AB3B65">
          <w:rPr>
            <w:spacing w:val="-8"/>
            <w:w w:val="110"/>
          </w:rPr>
          <w:delText xml:space="preserve"> </w:delText>
        </w:r>
        <w:r w:rsidDel="00AB3B65">
          <w:rPr>
            <w:w w:val="110"/>
          </w:rPr>
          <w:delText>assign</w:delText>
        </w:r>
        <w:r w:rsidDel="00AB3B65">
          <w:rPr>
            <w:spacing w:val="-9"/>
            <w:w w:val="110"/>
          </w:rPr>
          <w:delText xml:space="preserve"> </w:delText>
        </w:r>
        <w:r w:rsidDel="00AB3B65">
          <w:rPr>
            <w:w w:val="110"/>
          </w:rPr>
          <w:delText>a</w:delText>
        </w:r>
        <w:r w:rsidDel="00AB3B65">
          <w:rPr>
            <w:spacing w:val="-9"/>
            <w:w w:val="110"/>
          </w:rPr>
          <w:delText xml:space="preserve"> </w:delText>
        </w:r>
        <w:r w:rsidDel="00AB3B65">
          <w:rPr>
            <w:w w:val="110"/>
          </w:rPr>
          <w:delText>reward</w:delText>
        </w:r>
        <w:r w:rsidDel="00AB3B65">
          <w:rPr>
            <w:spacing w:val="-8"/>
            <w:w w:val="110"/>
          </w:rPr>
          <w:delText xml:space="preserve"> </w:delText>
        </w:r>
        <w:r w:rsidDel="00AB3B65">
          <w:rPr>
            <w:w w:val="110"/>
          </w:rPr>
          <w:delText>strictly</w:delText>
        </w:r>
        <w:r w:rsidDel="00AB3B65">
          <w:rPr>
            <w:spacing w:val="-9"/>
            <w:w w:val="110"/>
          </w:rPr>
          <w:delText xml:space="preserve"> </w:delText>
        </w:r>
        <w:r w:rsidDel="00AB3B65">
          <w:rPr>
            <w:w w:val="110"/>
          </w:rPr>
          <w:delText>dependent</w:delText>
        </w:r>
        <w:r w:rsidDel="00AB3B65">
          <w:rPr>
            <w:spacing w:val="-9"/>
            <w:w w:val="110"/>
          </w:rPr>
          <w:delText xml:space="preserve"> </w:delText>
        </w:r>
        <w:r w:rsidDel="00AB3B65">
          <w:rPr>
            <w:w w:val="110"/>
          </w:rPr>
          <w:delText>on</w:delText>
        </w:r>
        <w:r w:rsidDel="00AB3B65">
          <w:rPr>
            <w:spacing w:val="-8"/>
            <w:w w:val="110"/>
          </w:rPr>
          <w:delText xml:space="preserve"> </w:delText>
        </w:r>
        <w:r w:rsidDel="00AB3B65">
          <w:rPr>
            <w:w w:val="110"/>
          </w:rPr>
          <w:delText>the</w:delText>
        </w:r>
        <w:r w:rsidDel="00AB3B65">
          <w:rPr>
            <w:spacing w:val="-9"/>
            <w:w w:val="110"/>
          </w:rPr>
          <w:delText xml:space="preserve"> </w:delText>
        </w:r>
        <w:r w:rsidDel="00AB3B65">
          <w:rPr>
            <w:w w:val="110"/>
          </w:rPr>
          <w:delText>environment</w:delText>
        </w:r>
        <w:r w:rsidDel="00AB3B65">
          <w:rPr>
            <w:spacing w:val="-9"/>
            <w:w w:val="110"/>
          </w:rPr>
          <w:delText xml:space="preserve"> </w:delText>
        </w:r>
        <w:r w:rsidDel="00AB3B65">
          <w:rPr>
            <w:w w:val="110"/>
          </w:rPr>
          <w:delText>(set</w:delText>
        </w:r>
        <w:r w:rsidDel="00AB3B65">
          <w:rPr>
            <w:spacing w:val="-8"/>
            <w:w w:val="110"/>
          </w:rPr>
          <w:delText xml:space="preserve"> </w:delText>
        </w:r>
        <w:r w:rsidDel="00AB3B65">
          <w:rPr>
            <w:w w:val="110"/>
          </w:rPr>
          <w:delText>of</w:delText>
        </w:r>
        <w:r w:rsidDel="00AB3B65">
          <w:rPr>
            <w:spacing w:val="-9"/>
            <w:w w:val="110"/>
          </w:rPr>
          <w:delText xml:space="preserve"> </w:delText>
        </w:r>
        <w:r w:rsidDel="00AB3B65">
          <w:rPr>
            <w:w w:val="110"/>
          </w:rPr>
          <w:delText>states), with the following</w:delText>
        </w:r>
        <w:r w:rsidDel="00AB3B65">
          <w:rPr>
            <w:spacing w:val="35"/>
            <w:w w:val="110"/>
          </w:rPr>
          <w:delText xml:space="preserve"> </w:delText>
        </w:r>
        <w:r w:rsidDel="00AB3B65">
          <w:rPr>
            <w:w w:val="110"/>
          </w:rPr>
          <w:delText>structure:</w:delText>
        </w:r>
      </w:del>
    </w:p>
    <w:p w14:paraId="3BDE987B" w14:textId="07D6FAB0" w:rsidR="00074190" w:rsidDel="00AB3B65" w:rsidRDefault="002E5DE2">
      <w:pPr>
        <w:pStyle w:val="BodyText"/>
        <w:spacing w:before="125" w:line="256" w:lineRule="auto"/>
        <w:ind w:left="695" w:right="449"/>
        <w:rPr>
          <w:del w:id="88" w:author="Matteo Esposito" w:date="2019-04-12T20:05:00Z"/>
        </w:rPr>
      </w:pPr>
      <w:del w:id="89" w:author="Matteo Esposito" w:date="2019-04-12T20:05:00Z">
        <w:r>
          <w:pict w14:anchorId="039357A8">
            <v:shape id="_x0000_s1033" type="#_x0000_t202" alt="" style="position:absolute;left:0;text-align:left;margin-left:81.95pt;margin-top:7.35pt;width:6pt;height:20.75pt;z-index:251668480;mso-wrap-style:square;mso-wrap-edited:f;mso-width-percent:0;mso-height-percent:0;mso-position-horizontal-relative:page;mso-width-percent:0;mso-height-percent:0;v-text-anchor:top" filled="f" stroked="f">
              <v:textbox inset="0,0,0,0">
                <w:txbxContent>
                  <w:p w14:paraId="737E11B6" w14:textId="77777777" w:rsidR="00074190" w:rsidRDefault="00A33816">
                    <w:pPr>
                      <w:pStyle w:val="BodyText"/>
                      <w:spacing w:line="253" w:lineRule="exact"/>
                      <w:rPr>
                        <w:rFonts w:ascii="Gulim" w:hAnsi="Gulim"/>
                      </w:rPr>
                    </w:pPr>
                    <w:r>
                      <w:rPr>
                        <w:rFonts w:ascii="Gulim" w:hAnsi="Gulim"/>
                        <w:w w:val="132"/>
                      </w:rPr>
                      <w:t>•</w:t>
                    </w:r>
                  </w:p>
                </w:txbxContent>
              </v:textbox>
              <w10:wrap anchorx="page"/>
            </v:shape>
          </w:pict>
        </w:r>
        <w:r w:rsidR="00A33816" w:rsidDel="00AB3B65">
          <w:rPr>
            <w:spacing w:val="-3"/>
            <w:w w:val="110"/>
          </w:rPr>
          <w:delText xml:space="preserve">invalidMoveReward </w:delText>
        </w:r>
        <w:r w:rsidR="00A33816" w:rsidDel="00AB3B65">
          <w:rPr>
            <w:w w:val="110"/>
          </w:rPr>
          <w:delText>= -0.75 (Hitting a wall - denoted as a red tile, or going beyond the</w:delText>
        </w:r>
        <w:r w:rsidR="00A33816" w:rsidDel="00AB3B65">
          <w:rPr>
            <w:spacing w:val="11"/>
            <w:w w:val="110"/>
          </w:rPr>
          <w:delText xml:space="preserve"> </w:delText>
        </w:r>
        <w:r w:rsidR="00A33816" w:rsidDel="00AB3B65">
          <w:rPr>
            <w:w w:val="110"/>
          </w:rPr>
          <w:delText>border)</w:delText>
        </w:r>
      </w:del>
    </w:p>
    <w:p w14:paraId="658C714F" w14:textId="121B2457" w:rsidR="00074190" w:rsidDel="00AB3B65" w:rsidRDefault="00A33816">
      <w:pPr>
        <w:pStyle w:val="ListParagraph"/>
        <w:numPr>
          <w:ilvl w:val="0"/>
          <w:numId w:val="2"/>
        </w:numPr>
        <w:tabs>
          <w:tab w:val="left" w:pos="696"/>
        </w:tabs>
        <w:spacing w:before="132"/>
        <w:ind w:hanging="238"/>
        <w:rPr>
          <w:del w:id="90" w:author="Matteo Esposito" w:date="2019-04-12T20:05:00Z"/>
          <w:rFonts w:ascii="Garamond" w:hAnsi="Garamond"/>
          <w:sz w:val="24"/>
        </w:rPr>
      </w:pPr>
      <w:del w:id="91" w:author="Matteo Esposito" w:date="2019-04-12T20:05:00Z">
        <w:r w:rsidDel="00AB3B65">
          <w:rPr>
            <w:rFonts w:ascii="Garamond" w:hAnsi="Garamond"/>
            <w:w w:val="110"/>
            <w:sz w:val="24"/>
          </w:rPr>
          <w:delText>unseenStateReward</w:delText>
        </w:r>
        <w:r w:rsidDel="00AB3B65">
          <w:rPr>
            <w:rFonts w:ascii="Garamond" w:hAnsi="Garamond"/>
            <w:spacing w:val="16"/>
            <w:w w:val="110"/>
            <w:sz w:val="24"/>
          </w:rPr>
          <w:delText xml:space="preserve"> </w:delText>
        </w:r>
        <w:r w:rsidDel="00AB3B65">
          <w:rPr>
            <w:rFonts w:ascii="Garamond" w:hAnsi="Garamond"/>
            <w:w w:val="110"/>
            <w:sz w:val="24"/>
          </w:rPr>
          <w:delText>=</w:delText>
        </w:r>
        <w:r w:rsidDel="00AB3B65">
          <w:rPr>
            <w:rFonts w:ascii="Garamond" w:hAnsi="Garamond"/>
            <w:spacing w:val="16"/>
            <w:w w:val="110"/>
            <w:sz w:val="24"/>
          </w:rPr>
          <w:delText xml:space="preserve"> </w:delText>
        </w:r>
        <w:r w:rsidDel="00AB3B65">
          <w:rPr>
            <w:rFonts w:ascii="Garamond" w:hAnsi="Garamond"/>
            <w:w w:val="110"/>
            <w:sz w:val="24"/>
          </w:rPr>
          <w:delText>-0.05</w:delText>
        </w:r>
        <w:r w:rsidDel="00AB3B65">
          <w:rPr>
            <w:rFonts w:ascii="Garamond" w:hAnsi="Garamond"/>
            <w:spacing w:val="17"/>
            <w:w w:val="110"/>
            <w:sz w:val="24"/>
          </w:rPr>
          <w:delText xml:space="preserve"> </w:delText>
        </w:r>
        <w:r w:rsidDel="00AB3B65">
          <w:rPr>
            <w:rFonts w:ascii="Garamond" w:hAnsi="Garamond"/>
            <w:w w:val="110"/>
            <w:sz w:val="24"/>
          </w:rPr>
          <w:delText>(Visiting</w:delText>
        </w:r>
        <w:r w:rsidDel="00AB3B65">
          <w:rPr>
            <w:rFonts w:ascii="Garamond" w:hAnsi="Garamond"/>
            <w:spacing w:val="16"/>
            <w:w w:val="110"/>
            <w:sz w:val="24"/>
          </w:rPr>
          <w:delText xml:space="preserve"> </w:delText>
        </w:r>
        <w:r w:rsidDel="00AB3B65">
          <w:rPr>
            <w:rFonts w:ascii="Garamond" w:hAnsi="Garamond"/>
            <w:w w:val="110"/>
            <w:sz w:val="24"/>
          </w:rPr>
          <w:delText>a</w:delText>
        </w:r>
        <w:r w:rsidDel="00AB3B65">
          <w:rPr>
            <w:rFonts w:ascii="Garamond" w:hAnsi="Garamond"/>
            <w:spacing w:val="17"/>
            <w:w w:val="110"/>
            <w:sz w:val="24"/>
          </w:rPr>
          <w:delText xml:space="preserve"> </w:delText>
        </w:r>
        <w:r w:rsidDel="00AB3B65">
          <w:rPr>
            <w:rFonts w:ascii="Garamond" w:hAnsi="Garamond"/>
            <w:w w:val="110"/>
            <w:sz w:val="24"/>
          </w:rPr>
          <w:delText>new,</w:delText>
        </w:r>
        <w:r w:rsidDel="00AB3B65">
          <w:rPr>
            <w:rFonts w:ascii="Garamond" w:hAnsi="Garamond"/>
            <w:spacing w:val="16"/>
            <w:w w:val="110"/>
            <w:sz w:val="24"/>
          </w:rPr>
          <w:delText xml:space="preserve"> </w:delText>
        </w:r>
        <w:r w:rsidDel="00AB3B65">
          <w:rPr>
            <w:rFonts w:ascii="Garamond" w:hAnsi="Garamond"/>
            <w:w w:val="110"/>
            <w:sz w:val="24"/>
          </w:rPr>
          <w:delText>unseen</w:delText>
        </w:r>
        <w:r w:rsidDel="00AB3B65">
          <w:rPr>
            <w:rFonts w:ascii="Garamond" w:hAnsi="Garamond"/>
            <w:spacing w:val="16"/>
            <w:w w:val="110"/>
            <w:sz w:val="24"/>
          </w:rPr>
          <w:delText xml:space="preserve"> </w:delText>
        </w:r>
        <w:r w:rsidDel="00AB3B65">
          <w:rPr>
            <w:rFonts w:ascii="Garamond" w:hAnsi="Garamond"/>
            <w:w w:val="110"/>
            <w:sz w:val="24"/>
          </w:rPr>
          <w:delText>tile</w:delText>
        </w:r>
        <w:r w:rsidDel="00AB3B65">
          <w:rPr>
            <w:rFonts w:ascii="Garamond" w:hAnsi="Garamond"/>
            <w:spacing w:val="17"/>
            <w:w w:val="110"/>
            <w:sz w:val="24"/>
          </w:rPr>
          <w:delText xml:space="preserve"> </w:delText>
        </w:r>
        <w:r w:rsidDel="00AB3B65">
          <w:rPr>
            <w:rFonts w:ascii="Garamond" w:hAnsi="Garamond"/>
            <w:w w:val="110"/>
            <w:sz w:val="24"/>
          </w:rPr>
          <w:delText>that</w:delText>
        </w:r>
        <w:r w:rsidDel="00AB3B65">
          <w:rPr>
            <w:rFonts w:ascii="Garamond" w:hAnsi="Garamond"/>
            <w:spacing w:val="16"/>
            <w:w w:val="110"/>
            <w:sz w:val="24"/>
          </w:rPr>
          <w:delText xml:space="preserve"> </w:delText>
        </w:r>
        <w:r w:rsidDel="00AB3B65">
          <w:rPr>
            <w:rFonts w:ascii="Garamond" w:hAnsi="Garamond"/>
            <w:w w:val="110"/>
            <w:sz w:val="24"/>
          </w:rPr>
          <w:delText>isn’t</w:delText>
        </w:r>
        <w:r w:rsidDel="00AB3B65">
          <w:rPr>
            <w:rFonts w:ascii="Garamond" w:hAnsi="Garamond"/>
            <w:spacing w:val="17"/>
            <w:w w:val="110"/>
            <w:sz w:val="24"/>
          </w:rPr>
          <w:delText xml:space="preserve"> </w:delText>
        </w:r>
        <w:r w:rsidDel="00AB3B65">
          <w:rPr>
            <w:rFonts w:ascii="Garamond" w:hAnsi="Garamond"/>
            <w:w w:val="110"/>
            <w:sz w:val="24"/>
          </w:rPr>
          <w:delText>the</w:delText>
        </w:r>
        <w:r w:rsidDel="00AB3B65">
          <w:rPr>
            <w:rFonts w:ascii="Garamond" w:hAnsi="Garamond"/>
            <w:spacing w:val="16"/>
            <w:w w:val="110"/>
            <w:sz w:val="24"/>
          </w:rPr>
          <w:delText xml:space="preserve"> </w:delText>
        </w:r>
        <w:r w:rsidDel="00AB3B65">
          <w:rPr>
            <w:rFonts w:ascii="Garamond" w:hAnsi="Garamond"/>
            <w:w w:val="110"/>
            <w:sz w:val="24"/>
          </w:rPr>
          <w:delText>exit</w:delText>
        </w:r>
        <w:r w:rsidDel="00AB3B65">
          <w:rPr>
            <w:rFonts w:ascii="Garamond" w:hAnsi="Garamond"/>
            <w:spacing w:val="16"/>
            <w:w w:val="110"/>
            <w:sz w:val="24"/>
          </w:rPr>
          <w:delText xml:space="preserve"> </w:delText>
        </w:r>
        <w:r w:rsidDel="00AB3B65">
          <w:rPr>
            <w:rFonts w:ascii="Garamond" w:hAnsi="Garamond"/>
            <w:w w:val="110"/>
            <w:sz w:val="24"/>
          </w:rPr>
          <w:delText>tile)</w:delText>
        </w:r>
      </w:del>
    </w:p>
    <w:p w14:paraId="57E3E09B" w14:textId="3B76ECD8" w:rsidR="00074190" w:rsidDel="00AB3B65" w:rsidRDefault="00A33816">
      <w:pPr>
        <w:pStyle w:val="ListParagraph"/>
        <w:numPr>
          <w:ilvl w:val="0"/>
          <w:numId w:val="2"/>
        </w:numPr>
        <w:tabs>
          <w:tab w:val="left" w:pos="696"/>
        </w:tabs>
        <w:spacing w:before="147"/>
        <w:ind w:hanging="238"/>
        <w:rPr>
          <w:del w:id="92" w:author="Matteo Esposito" w:date="2019-04-12T20:05:00Z"/>
          <w:rFonts w:ascii="Garamond" w:hAnsi="Garamond"/>
          <w:sz w:val="24"/>
        </w:rPr>
      </w:pPr>
      <w:del w:id="93" w:author="Matteo Esposito" w:date="2019-04-12T20:05:00Z">
        <w:r w:rsidDel="00AB3B65">
          <w:rPr>
            <w:rFonts w:ascii="Garamond" w:hAnsi="Garamond"/>
            <w:w w:val="110"/>
            <w:sz w:val="24"/>
          </w:rPr>
          <w:delText>seenStateReward = -0.30 (Revisiting a</w:delText>
        </w:r>
        <w:r w:rsidDel="00AB3B65">
          <w:rPr>
            <w:rFonts w:ascii="Garamond" w:hAnsi="Garamond"/>
            <w:spacing w:val="65"/>
            <w:w w:val="110"/>
            <w:sz w:val="24"/>
          </w:rPr>
          <w:delText xml:space="preserve"> </w:delText>
        </w:r>
        <w:r w:rsidDel="00AB3B65">
          <w:rPr>
            <w:rFonts w:ascii="Garamond" w:hAnsi="Garamond"/>
            <w:w w:val="110"/>
            <w:sz w:val="24"/>
          </w:rPr>
          <w:delText>tile)</w:delText>
        </w:r>
      </w:del>
    </w:p>
    <w:p w14:paraId="5C2C6C47" w14:textId="03A8F66F" w:rsidR="00074190" w:rsidDel="00AB3B65" w:rsidRDefault="00A33816">
      <w:pPr>
        <w:pStyle w:val="ListParagraph"/>
        <w:numPr>
          <w:ilvl w:val="0"/>
          <w:numId w:val="2"/>
        </w:numPr>
        <w:tabs>
          <w:tab w:val="left" w:pos="696"/>
        </w:tabs>
        <w:spacing w:before="147"/>
        <w:ind w:left="461" w:hanging="3"/>
        <w:rPr>
          <w:del w:id="94" w:author="Matteo Esposito" w:date="2019-04-12T20:05:00Z"/>
          <w:rFonts w:ascii="Garamond" w:hAnsi="Garamond"/>
          <w:sz w:val="24"/>
        </w:rPr>
      </w:pPr>
      <w:del w:id="95" w:author="Matteo Esposito" w:date="2019-04-12T20:05:00Z">
        <w:r w:rsidDel="00AB3B65">
          <w:rPr>
            <w:rFonts w:ascii="Garamond" w:hAnsi="Garamond"/>
            <w:w w:val="110"/>
            <w:sz w:val="24"/>
          </w:rPr>
          <w:delText>winningGameReward</w:delText>
        </w:r>
        <w:r w:rsidDel="00AB3B65">
          <w:rPr>
            <w:rFonts w:ascii="Garamond" w:hAnsi="Garamond"/>
            <w:spacing w:val="12"/>
            <w:w w:val="110"/>
            <w:sz w:val="24"/>
          </w:rPr>
          <w:delText xml:space="preserve"> </w:delText>
        </w:r>
        <w:r w:rsidDel="00AB3B65">
          <w:rPr>
            <w:rFonts w:ascii="Garamond" w:hAnsi="Garamond"/>
            <w:w w:val="110"/>
            <w:sz w:val="24"/>
          </w:rPr>
          <w:delText>=</w:delText>
        </w:r>
        <w:r w:rsidDel="00AB3B65">
          <w:rPr>
            <w:rFonts w:ascii="Garamond" w:hAnsi="Garamond"/>
            <w:spacing w:val="11"/>
            <w:w w:val="110"/>
            <w:sz w:val="24"/>
          </w:rPr>
          <w:delText xml:space="preserve"> </w:delText>
        </w:r>
        <w:r w:rsidDel="00AB3B65">
          <w:rPr>
            <w:rFonts w:ascii="Garamond" w:hAnsi="Garamond"/>
            <w:w w:val="110"/>
            <w:sz w:val="24"/>
          </w:rPr>
          <w:delText>5</w:delText>
        </w:r>
        <w:r w:rsidDel="00AB3B65">
          <w:rPr>
            <w:rFonts w:ascii="Garamond" w:hAnsi="Garamond"/>
            <w:spacing w:val="13"/>
            <w:w w:val="110"/>
            <w:sz w:val="24"/>
          </w:rPr>
          <w:delText xml:space="preserve"> </w:delText>
        </w:r>
        <w:r w:rsidDel="00AB3B65">
          <w:rPr>
            <w:rFonts w:ascii="Garamond" w:hAnsi="Garamond"/>
            <w:w w:val="110"/>
            <w:sz w:val="24"/>
          </w:rPr>
          <w:delText>(Objective:</w:delText>
        </w:r>
        <w:r w:rsidDel="00AB3B65">
          <w:rPr>
            <w:rFonts w:ascii="Garamond" w:hAnsi="Garamond"/>
            <w:spacing w:val="39"/>
            <w:w w:val="110"/>
            <w:sz w:val="24"/>
          </w:rPr>
          <w:delText xml:space="preserve"> </w:delText>
        </w:r>
        <w:r w:rsidDel="00AB3B65">
          <w:rPr>
            <w:rFonts w:ascii="Garamond" w:hAnsi="Garamond"/>
            <w:w w:val="110"/>
            <w:sz w:val="24"/>
          </w:rPr>
          <w:delText>Visiting</w:delText>
        </w:r>
        <w:r w:rsidDel="00AB3B65">
          <w:rPr>
            <w:rFonts w:ascii="Garamond" w:hAnsi="Garamond"/>
            <w:spacing w:val="11"/>
            <w:w w:val="110"/>
            <w:sz w:val="24"/>
          </w:rPr>
          <w:delText xml:space="preserve"> </w:delText>
        </w:r>
        <w:r w:rsidDel="00AB3B65">
          <w:rPr>
            <w:rFonts w:ascii="Garamond" w:hAnsi="Garamond"/>
            <w:w w:val="110"/>
            <w:sz w:val="24"/>
          </w:rPr>
          <w:delText>the</w:delText>
        </w:r>
        <w:r w:rsidDel="00AB3B65">
          <w:rPr>
            <w:rFonts w:ascii="Garamond" w:hAnsi="Garamond"/>
            <w:spacing w:val="12"/>
            <w:w w:val="110"/>
            <w:sz w:val="24"/>
          </w:rPr>
          <w:delText xml:space="preserve"> </w:delText>
        </w:r>
        <w:r w:rsidDel="00AB3B65">
          <w:rPr>
            <w:rFonts w:ascii="Garamond" w:hAnsi="Garamond"/>
            <w:w w:val="110"/>
            <w:sz w:val="24"/>
          </w:rPr>
          <w:delText>exit</w:delText>
        </w:r>
        <w:r w:rsidDel="00AB3B65">
          <w:rPr>
            <w:rFonts w:ascii="Garamond" w:hAnsi="Garamond"/>
            <w:spacing w:val="12"/>
            <w:w w:val="110"/>
            <w:sz w:val="24"/>
          </w:rPr>
          <w:delText xml:space="preserve"> </w:delText>
        </w:r>
        <w:r w:rsidDel="00AB3B65">
          <w:rPr>
            <w:rFonts w:ascii="Garamond" w:hAnsi="Garamond"/>
            <w:w w:val="110"/>
            <w:sz w:val="24"/>
          </w:rPr>
          <w:delText>tile</w:delText>
        </w:r>
        <w:r w:rsidDel="00AB3B65">
          <w:rPr>
            <w:rFonts w:ascii="Garamond" w:hAnsi="Garamond"/>
            <w:spacing w:val="12"/>
            <w:w w:val="110"/>
            <w:sz w:val="24"/>
          </w:rPr>
          <w:delText xml:space="preserve"> </w:delText>
        </w:r>
        <w:r w:rsidDel="00AB3B65">
          <w:rPr>
            <w:rFonts w:ascii="Garamond" w:hAnsi="Garamond"/>
            <w:w w:val="110"/>
            <w:sz w:val="24"/>
          </w:rPr>
          <w:delText>-</w:delText>
        </w:r>
        <w:r w:rsidDel="00AB3B65">
          <w:rPr>
            <w:rFonts w:ascii="Garamond" w:hAnsi="Garamond"/>
            <w:spacing w:val="12"/>
            <w:w w:val="110"/>
            <w:sz w:val="24"/>
          </w:rPr>
          <w:delText xml:space="preserve"> </w:delText>
        </w:r>
        <w:r w:rsidDel="00AB3B65">
          <w:rPr>
            <w:rFonts w:ascii="Garamond" w:hAnsi="Garamond"/>
            <w:w w:val="110"/>
            <w:sz w:val="24"/>
          </w:rPr>
          <w:delText>denoted</w:delText>
        </w:r>
        <w:r w:rsidDel="00AB3B65">
          <w:rPr>
            <w:rFonts w:ascii="Garamond" w:hAnsi="Garamond"/>
            <w:spacing w:val="12"/>
            <w:w w:val="110"/>
            <w:sz w:val="24"/>
          </w:rPr>
          <w:delText xml:space="preserve"> </w:delText>
        </w:r>
        <w:r w:rsidDel="00AB3B65">
          <w:rPr>
            <w:rFonts w:ascii="Garamond" w:hAnsi="Garamond"/>
            <w:w w:val="110"/>
            <w:sz w:val="24"/>
          </w:rPr>
          <w:delText>as</w:delText>
        </w:r>
        <w:r w:rsidDel="00AB3B65">
          <w:rPr>
            <w:rFonts w:ascii="Garamond" w:hAnsi="Garamond"/>
            <w:spacing w:val="13"/>
            <w:w w:val="110"/>
            <w:sz w:val="24"/>
          </w:rPr>
          <w:delText xml:space="preserve"> </w:delText>
        </w:r>
        <w:r w:rsidDel="00AB3B65">
          <w:rPr>
            <w:rFonts w:ascii="Garamond" w:hAnsi="Garamond"/>
            <w:w w:val="110"/>
            <w:sz w:val="24"/>
          </w:rPr>
          <w:delText>a</w:delText>
        </w:r>
        <w:r w:rsidDel="00AB3B65">
          <w:rPr>
            <w:rFonts w:ascii="Garamond" w:hAnsi="Garamond"/>
            <w:spacing w:val="11"/>
            <w:w w:val="110"/>
            <w:sz w:val="24"/>
          </w:rPr>
          <w:delText xml:space="preserve"> </w:delText>
        </w:r>
        <w:r w:rsidDel="00AB3B65">
          <w:rPr>
            <w:rFonts w:ascii="Garamond" w:hAnsi="Garamond"/>
            <w:spacing w:val="-3"/>
            <w:w w:val="110"/>
            <w:sz w:val="24"/>
          </w:rPr>
          <w:delText>yellow</w:delText>
        </w:r>
        <w:r w:rsidDel="00AB3B65">
          <w:rPr>
            <w:rFonts w:ascii="Garamond" w:hAnsi="Garamond"/>
            <w:spacing w:val="12"/>
            <w:w w:val="110"/>
            <w:sz w:val="24"/>
          </w:rPr>
          <w:delText xml:space="preserve"> </w:delText>
        </w:r>
        <w:r w:rsidDel="00AB3B65">
          <w:rPr>
            <w:rFonts w:ascii="Garamond" w:hAnsi="Garamond"/>
            <w:w w:val="110"/>
            <w:sz w:val="24"/>
          </w:rPr>
          <w:delText>tile)</w:delText>
        </w:r>
      </w:del>
    </w:p>
    <w:p w14:paraId="2F42D50F" w14:textId="5F22C937" w:rsidR="00074190" w:rsidDel="00AB3B65" w:rsidRDefault="00A33816">
      <w:pPr>
        <w:pStyle w:val="BodyText"/>
        <w:spacing w:before="115" w:line="288" w:lineRule="exact"/>
        <w:ind w:left="110" w:right="347" w:firstLine="351"/>
        <w:jc w:val="both"/>
        <w:rPr>
          <w:del w:id="96" w:author="Matteo Esposito" w:date="2019-04-12T20:05:00Z"/>
        </w:rPr>
      </w:pPr>
      <w:del w:id="97" w:author="Matteo Esposito" w:date="2019-04-12T20:05:00Z">
        <w:r w:rsidDel="00AB3B65">
          <w:rPr>
            <w:w w:val="110"/>
          </w:rPr>
          <w:delText>One thing to note is that if the agent attempts to hit a wall or the outer bound of the maze then it stays at its current position and gets attributed a reward of -0.30. Given the structure</w:delText>
        </w:r>
        <w:r w:rsidDel="00AB3B65">
          <w:rPr>
            <w:spacing w:val="-7"/>
            <w:w w:val="110"/>
          </w:rPr>
          <w:delText xml:space="preserve"> </w:delText>
        </w:r>
        <w:r w:rsidDel="00AB3B65">
          <w:rPr>
            <w:w w:val="110"/>
          </w:rPr>
          <w:delText>of</w:delText>
        </w:r>
        <w:r w:rsidDel="00AB3B65">
          <w:rPr>
            <w:spacing w:val="-6"/>
            <w:w w:val="110"/>
          </w:rPr>
          <w:delText xml:space="preserve"> </w:delText>
        </w:r>
        <w:r w:rsidDel="00AB3B65">
          <w:rPr>
            <w:w w:val="110"/>
          </w:rPr>
          <w:delText>our</w:delText>
        </w:r>
        <w:r w:rsidDel="00AB3B65">
          <w:rPr>
            <w:spacing w:val="-7"/>
            <w:w w:val="110"/>
          </w:rPr>
          <w:delText xml:space="preserve"> </w:delText>
        </w:r>
        <w:r w:rsidDel="00AB3B65">
          <w:rPr>
            <w:w w:val="110"/>
          </w:rPr>
          <w:delText>test</w:delText>
        </w:r>
        <w:r w:rsidDel="00AB3B65">
          <w:rPr>
            <w:spacing w:val="-7"/>
            <w:w w:val="110"/>
          </w:rPr>
          <w:delText xml:space="preserve"> </w:delText>
        </w:r>
        <w:r w:rsidDel="00AB3B65">
          <w:rPr>
            <w:w w:val="110"/>
          </w:rPr>
          <w:delText>maze,</w:delText>
        </w:r>
        <w:r w:rsidDel="00AB3B65">
          <w:rPr>
            <w:spacing w:val="-4"/>
            <w:w w:val="110"/>
          </w:rPr>
          <w:delText xml:space="preserve"> </w:delText>
        </w:r>
        <w:r w:rsidDel="00AB3B65">
          <w:rPr>
            <w:w w:val="110"/>
          </w:rPr>
          <w:delText>our</w:delText>
        </w:r>
        <w:r w:rsidDel="00AB3B65">
          <w:rPr>
            <w:spacing w:val="-6"/>
            <w:w w:val="110"/>
          </w:rPr>
          <w:delText xml:space="preserve"> </w:delText>
        </w:r>
        <w:r w:rsidDel="00AB3B65">
          <w:rPr>
            <w:w w:val="110"/>
          </w:rPr>
          <w:delText>optimal</w:delText>
        </w:r>
        <w:r w:rsidDel="00AB3B65">
          <w:rPr>
            <w:spacing w:val="-6"/>
            <w:w w:val="110"/>
          </w:rPr>
          <w:delText xml:space="preserve"> </w:delText>
        </w:r>
        <w:r w:rsidDel="00AB3B65">
          <w:rPr>
            <w:w w:val="110"/>
          </w:rPr>
          <w:delText>return</w:delText>
        </w:r>
        <w:r w:rsidDel="00AB3B65">
          <w:rPr>
            <w:spacing w:val="-7"/>
            <w:w w:val="110"/>
          </w:rPr>
          <w:delText xml:space="preserve"> </w:delText>
        </w:r>
        <w:r w:rsidDel="00AB3B65">
          <w:rPr>
            <w:w w:val="110"/>
          </w:rPr>
          <w:delText>would</w:delText>
        </w:r>
        <w:r w:rsidDel="00AB3B65">
          <w:rPr>
            <w:spacing w:val="-7"/>
            <w:w w:val="110"/>
          </w:rPr>
          <w:delText xml:space="preserve"> </w:delText>
        </w:r>
        <w:r w:rsidDel="00AB3B65">
          <w:rPr>
            <w:spacing w:val="3"/>
            <w:w w:val="110"/>
          </w:rPr>
          <w:delText>be</w:delText>
        </w:r>
        <w:r w:rsidDel="00AB3B65">
          <w:rPr>
            <w:spacing w:val="-5"/>
            <w:w w:val="110"/>
          </w:rPr>
          <w:delText xml:space="preserve"> </w:delText>
        </w:r>
        <w:r w:rsidDel="00AB3B65">
          <w:rPr>
            <w:rFonts w:ascii="Palatino Linotype"/>
            <w:i/>
            <w:w w:val="110"/>
          </w:rPr>
          <w:delText>G</w:delText>
        </w:r>
        <w:r w:rsidDel="00AB3B65">
          <w:rPr>
            <w:rFonts w:ascii="Tahoma"/>
            <w:w w:val="110"/>
            <w:vertAlign w:val="subscript"/>
          </w:rPr>
          <w:delText>0</w:delText>
        </w:r>
        <w:r w:rsidDel="00AB3B65">
          <w:rPr>
            <w:rFonts w:ascii="Tahoma"/>
            <w:spacing w:val="-16"/>
            <w:w w:val="110"/>
          </w:rPr>
          <w:delText xml:space="preserve"> </w:delText>
        </w:r>
        <w:r w:rsidDel="00AB3B65">
          <w:rPr>
            <w:w w:val="110"/>
          </w:rPr>
          <w:delText>=</w:delText>
        </w:r>
        <w:r w:rsidDel="00AB3B65">
          <w:rPr>
            <w:spacing w:val="-7"/>
            <w:w w:val="110"/>
          </w:rPr>
          <w:delText xml:space="preserve"> </w:delText>
        </w:r>
        <w:r w:rsidDel="00AB3B65">
          <w:rPr>
            <w:w w:val="110"/>
          </w:rPr>
          <w:delText>3</w:delText>
        </w:r>
        <w:r w:rsidDel="00AB3B65">
          <w:rPr>
            <w:rFonts w:ascii="Palatino Linotype"/>
            <w:i/>
            <w:w w:val="110"/>
          </w:rPr>
          <w:delText>.</w:delText>
        </w:r>
        <w:r w:rsidDel="00AB3B65">
          <w:rPr>
            <w:w w:val="110"/>
          </w:rPr>
          <w:delText>85,</w:delText>
        </w:r>
        <w:r w:rsidDel="00AB3B65">
          <w:rPr>
            <w:spacing w:val="-5"/>
            <w:w w:val="110"/>
          </w:rPr>
          <w:delText xml:space="preserve"> </w:delText>
        </w:r>
        <w:r w:rsidDel="00AB3B65">
          <w:rPr>
            <w:w w:val="110"/>
          </w:rPr>
          <w:delText>which</w:delText>
        </w:r>
        <w:r w:rsidDel="00AB3B65">
          <w:rPr>
            <w:spacing w:val="-7"/>
            <w:w w:val="110"/>
          </w:rPr>
          <w:delText xml:space="preserve"> </w:delText>
        </w:r>
        <w:r w:rsidDel="00AB3B65">
          <w:rPr>
            <w:w w:val="110"/>
          </w:rPr>
          <w:delText>will</w:delText>
        </w:r>
        <w:r w:rsidDel="00AB3B65">
          <w:rPr>
            <w:spacing w:val="-7"/>
            <w:w w:val="110"/>
          </w:rPr>
          <w:delText xml:space="preserve"> </w:delText>
        </w:r>
        <w:r w:rsidDel="00AB3B65">
          <w:rPr>
            <w:spacing w:val="3"/>
            <w:w w:val="110"/>
          </w:rPr>
          <w:delText>be</w:delText>
        </w:r>
        <w:r w:rsidDel="00AB3B65">
          <w:rPr>
            <w:spacing w:val="-6"/>
            <w:w w:val="110"/>
          </w:rPr>
          <w:delText xml:space="preserve"> </w:delText>
        </w:r>
        <w:r w:rsidDel="00AB3B65">
          <w:rPr>
            <w:w w:val="110"/>
          </w:rPr>
          <w:delText>denoted</w:delText>
        </w:r>
        <w:r w:rsidDel="00AB3B65">
          <w:rPr>
            <w:spacing w:val="-7"/>
            <w:w w:val="110"/>
          </w:rPr>
          <w:delText xml:space="preserve"> </w:delText>
        </w:r>
        <w:r w:rsidDel="00AB3B65">
          <w:rPr>
            <w:w w:val="110"/>
          </w:rPr>
          <w:delText>as the</w:delText>
        </w:r>
        <w:r w:rsidDel="00AB3B65">
          <w:rPr>
            <w:spacing w:val="-19"/>
            <w:w w:val="110"/>
          </w:rPr>
          <w:delText xml:space="preserve"> </w:delText>
        </w:r>
        <w:r w:rsidDel="00AB3B65">
          <w:rPr>
            <w:w w:val="110"/>
          </w:rPr>
          <w:delText>green</w:delText>
        </w:r>
        <w:r w:rsidDel="00AB3B65">
          <w:rPr>
            <w:spacing w:val="-19"/>
            <w:w w:val="110"/>
          </w:rPr>
          <w:delText xml:space="preserve"> </w:delText>
        </w:r>
        <w:r w:rsidDel="00AB3B65">
          <w:rPr>
            <w:w w:val="110"/>
          </w:rPr>
          <w:delText>convergence</w:delText>
        </w:r>
        <w:r w:rsidDel="00AB3B65">
          <w:rPr>
            <w:spacing w:val="-19"/>
            <w:w w:val="110"/>
          </w:rPr>
          <w:delText xml:space="preserve"> </w:delText>
        </w:r>
        <w:r w:rsidDel="00AB3B65">
          <w:rPr>
            <w:w w:val="110"/>
          </w:rPr>
          <w:delText>asymptote</w:delText>
        </w:r>
        <w:r w:rsidDel="00AB3B65">
          <w:rPr>
            <w:spacing w:val="-18"/>
            <w:w w:val="110"/>
          </w:rPr>
          <w:delText xml:space="preserve"> </w:delText>
        </w:r>
        <w:r w:rsidDel="00AB3B65">
          <w:rPr>
            <w:w w:val="110"/>
          </w:rPr>
          <w:delText>curve</w:delText>
        </w:r>
        <w:r w:rsidDel="00AB3B65">
          <w:rPr>
            <w:spacing w:val="-19"/>
            <w:w w:val="110"/>
          </w:rPr>
          <w:delText xml:space="preserve"> </w:delText>
        </w:r>
        <w:r w:rsidDel="00AB3B65">
          <w:rPr>
            <w:w w:val="110"/>
          </w:rPr>
          <w:delText>in</w:delText>
        </w:r>
        <w:r w:rsidDel="00AB3B65">
          <w:rPr>
            <w:spacing w:val="-19"/>
            <w:w w:val="110"/>
          </w:rPr>
          <w:delText xml:space="preserve"> </w:delText>
        </w:r>
        <w:r w:rsidDel="00AB3B65">
          <w:rPr>
            <w:w w:val="110"/>
          </w:rPr>
          <w:delText>our</w:delText>
        </w:r>
        <w:r w:rsidDel="00AB3B65">
          <w:rPr>
            <w:spacing w:val="-19"/>
            <w:w w:val="110"/>
          </w:rPr>
          <w:delText xml:space="preserve"> </w:delText>
        </w:r>
        <w:r w:rsidDel="00AB3B65">
          <w:rPr>
            <w:w w:val="110"/>
          </w:rPr>
          <w:delText>return</w:delText>
        </w:r>
        <w:r w:rsidDel="00AB3B65">
          <w:rPr>
            <w:spacing w:val="-18"/>
            <w:w w:val="110"/>
          </w:rPr>
          <w:delText xml:space="preserve"> </w:delText>
        </w:r>
        <w:r w:rsidDel="00AB3B65">
          <w:rPr>
            <w:w w:val="110"/>
          </w:rPr>
          <w:delText>average</w:delText>
        </w:r>
        <w:r w:rsidDel="00AB3B65">
          <w:rPr>
            <w:spacing w:val="-19"/>
            <w:w w:val="110"/>
          </w:rPr>
          <w:delText xml:space="preserve"> </w:delText>
        </w:r>
        <w:r w:rsidDel="00AB3B65">
          <w:rPr>
            <w:w w:val="110"/>
          </w:rPr>
          <w:delText>plots</w:delText>
        </w:r>
        <w:r w:rsidDel="00AB3B65">
          <w:rPr>
            <w:spacing w:val="-19"/>
            <w:w w:val="110"/>
          </w:rPr>
          <w:delText xml:space="preserve"> </w:delText>
        </w:r>
        <w:r w:rsidDel="00AB3B65">
          <w:rPr>
            <w:w w:val="110"/>
          </w:rPr>
          <w:delText>presented</w:delText>
        </w:r>
        <w:r w:rsidDel="00AB3B65">
          <w:rPr>
            <w:spacing w:val="-19"/>
            <w:w w:val="110"/>
          </w:rPr>
          <w:delText xml:space="preserve"> </w:delText>
        </w:r>
        <w:r w:rsidDel="00AB3B65">
          <w:rPr>
            <w:w w:val="110"/>
          </w:rPr>
          <w:delText>in</w:delText>
        </w:r>
        <w:r w:rsidDel="00AB3B65">
          <w:rPr>
            <w:spacing w:val="-18"/>
            <w:w w:val="110"/>
          </w:rPr>
          <w:delText xml:space="preserve"> </w:delText>
        </w:r>
        <w:r w:rsidDel="00AB3B65">
          <w:rPr>
            <w:w w:val="110"/>
          </w:rPr>
          <w:delText>the</w:delText>
        </w:r>
        <w:r w:rsidDel="00AB3B65">
          <w:rPr>
            <w:spacing w:val="-19"/>
            <w:w w:val="110"/>
          </w:rPr>
          <w:delText xml:space="preserve"> </w:delText>
        </w:r>
        <w:r w:rsidDel="00AB3B65">
          <w:rPr>
            <w:w w:val="110"/>
          </w:rPr>
          <w:delText>following section of this</w:delText>
        </w:r>
        <w:r w:rsidDel="00AB3B65">
          <w:rPr>
            <w:spacing w:val="34"/>
            <w:w w:val="110"/>
          </w:rPr>
          <w:delText xml:space="preserve"> </w:delText>
        </w:r>
        <w:r w:rsidDel="00AB3B65">
          <w:rPr>
            <w:w w:val="110"/>
          </w:rPr>
          <w:delText>report.</w:delText>
        </w:r>
      </w:del>
    </w:p>
    <w:p w14:paraId="31F45E31" w14:textId="77777777" w:rsidR="00074190" w:rsidRDefault="00074190">
      <w:pPr>
        <w:pStyle w:val="BodyText"/>
        <w:spacing w:before="4"/>
        <w:rPr>
          <w:sz w:val="28"/>
        </w:rPr>
      </w:pPr>
    </w:p>
    <w:p w14:paraId="06CE4B0E" w14:textId="151C443D" w:rsidR="00074190" w:rsidRPr="00AB3B65" w:rsidRDefault="00A33816">
      <w:pPr>
        <w:pStyle w:val="Heading1"/>
        <w:numPr>
          <w:ilvl w:val="0"/>
          <w:numId w:val="3"/>
        </w:numPr>
        <w:tabs>
          <w:tab w:val="left" w:pos="454"/>
        </w:tabs>
        <w:spacing w:before="0"/>
        <w:rPr>
          <w:ins w:id="98" w:author="Matteo Esposito" w:date="2019-04-12T20:05:00Z"/>
          <w:rPrChange w:id="99" w:author="Matteo Esposito" w:date="2019-04-12T20:05:00Z">
            <w:rPr>
              <w:ins w:id="100" w:author="Matteo Esposito" w:date="2019-04-12T20:05:00Z"/>
              <w:w w:val="115"/>
            </w:rPr>
          </w:rPrChange>
        </w:rPr>
      </w:pPr>
      <w:r>
        <w:rPr>
          <w:w w:val="115"/>
        </w:rPr>
        <w:t>Analyses</w:t>
      </w:r>
    </w:p>
    <w:p w14:paraId="787292AD" w14:textId="37FBEBE3" w:rsidR="00AB3B65" w:rsidRDefault="00AB3B65" w:rsidP="00AB3B65">
      <w:pPr>
        <w:pStyle w:val="Heading1"/>
        <w:tabs>
          <w:tab w:val="left" w:pos="454"/>
        </w:tabs>
        <w:spacing w:before="0"/>
        <w:rPr>
          <w:ins w:id="101" w:author="Matteo Esposito" w:date="2019-04-12T20:05:00Z"/>
        </w:rPr>
      </w:pPr>
    </w:p>
    <w:p w14:paraId="54536893" w14:textId="490CFAEC" w:rsidR="00AB3B65" w:rsidRDefault="00AB3B65" w:rsidP="00AB3B65">
      <w:pPr>
        <w:pStyle w:val="Heading1"/>
        <w:tabs>
          <w:tab w:val="left" w:pos="454"/>
        </w:tabs>
        <w:spacing w:before="0"/>
        <w:pPrChange w:id="102" w:author="Matteo Esposito" w:date="2019-04-12T20:05:00Z">
          <w:pPr>
            <w:pStyle w:val="Heading1"/>
            <w:numPr>
              <w:numId w:val="3"/>
            </w:numPr>
            <w:tabs>
              <w:tab w:val="left" w:pos="454"/>
            </w:tabs>
            <w:spacing w:before="0"/>
          </w:pPr>
        </w:pPrChange>
      </w:pPr>
      <w:ins w:id="103" w:author="Matteo Esposito" w:date="2019-04-12T20:05:00Z">
        <w:r>
          <w:t>3.0</w:t>
        </w:r>
      </w:ins>
      <w:ins w:id="104" w:author="Matteo Esposito" w:date="2019-04-12T20:18:00Z">
        <w:r w:rsidR="00690374">
          <w:t>0</w:t>
        </w:r>
      </w:ins>
      <w:ins w:id="105" w:author="Matteo Esposito" w:date="2019-04-12T20:05:00Z">
        <w:r>
          <w:t xml:space="preserve"> Implementation</w:t>
        </w:r>
      </w:ins>
      <w:ins w:id="106" w:author="Matteo Esposito" w:date="2019-04-12T20:17:00Z">
        <w:r w:rsidR="00690374">
          <w:t xml:space="preserve"> - Code</w:t>
        </w:r>
      </w:ins>
    </w:p>
    <w:p w14:paraId="332215FA" w14:textId="10D05B5E" w:rsidR="00074190" w:rsidRDefault="00A33816">
      <w:pPr>
        <w:pStyle w:val="BodyText"/>
        <w:spacing w:before="159" w:line="244" w:lineRule="auto"/>
        <w:ind w:left="110" w:right="348" w:firstLine="351"/>
        <w:jc w:val="both"/>
        <w:rPr>
          <w:ins w:id="107" w:author="Matteo Esposito" w:date="2019-04-12T20:06:00Z"/>
          <w:w w:val="105"/>
        </w:rPr>
      </w:pPr>
      <w:r>
        <w:rPr>
          <w:spacing w:val="-10"/>
          <w:w w:val="105"/>
        </w:rPr>
        <w:t xml:space="preserve">To </w:t>
      </w:r>
      <w:r>
        <w:rPr>
          <w:w w:val="105"/>
        </w:rPr>
        <w:t xml:space="preserve">complement our report, </w:t>
      </w:r>
      <w:r>
        <w:rPr>
          <w:spacing w:val="-4"/>
          <w:w w:val="105"/>
        </w:rPr>
        <w:t xml:space="preserve">we </w:t>
      </w:r>
      <w:r>
        <w:rPr>
          <w:w w:val="105"/>
        </w:rPr>
        <w:t xml:space="preserve">would like to </w:t>
      </w:r>
      <w:proofErr w:type="spellStart"/>
      <w:r>
        <w:rPr>
          <w:w w:val="105"/>
        </w:rPr>
        <w:t>breifly</w:t>
      </w:r>
      <w:proofErr w:type="spellEnd"/>
      <w:r>
        <w:rPr>
          <w:w w:val="105"/>
        </w:rPr>
        <w:t xml:space="preserve"> comment on the structure of our code. The project can </w:t>
      </w:r>
      <w:r>
        <w:rPr>
          <w:spacing w:val="3"/>
          <w:w w:val="105"/>
        </w:rPr>
        <w:t xml:space="preserve">be </w:t>
      </w:r>
      <w:r>
        <w:rPr>
          <w:w w:val="105"/>
        </w:rPr>
        <w:t xml:space="preserve">run entirely from </w:t>
      </w:r>
      <w:proofErr w:type="spellStart"/>
      <w:r>
        <w:rPr>
          <w:rFonts w:ascii="Arial"/>
          <w:w w:val="105"/>
        </w:rPr>
        <w:t>main.R</w:t>
      </w:r>
      <w:proofErr w:type="spellEnd"/>
      <w:r>
        <w:rPr>
          <w:w w:val="105"/>
        </w:rPr>
        <w:t xml:space="preserve">. The project has 2 dependencies, </w:t>
      </w:r>
      <w:r>
        <w:rPr>
          <w:spacing w:val="-3"/>
          <w:w w:val="105"/>
        </w:rPr>
        <w:t xml:space="preserve">packages </w:t>
      </w:r>
      <w:r>
        <w:rPr>
          <w:rFonts w:ascii="Arial"/>
          <w:w w:val="105"/>
        </w:rPr>
        <w:t>R6</w:t>
      </w:r>
      <w:ins w:id="108" w:author="William Ngo" w:date="2019-04-12T10:57:00Z">
        <w:r w:rsidR="00944FB3">
          <w:rPr>
            <w:rFonts w:ascii="Arial"/>
            <w:w w:val="105"/>
          </w:rPr>
          <w:t xml:space="preserve"> </w:t>
        </w:r>
        <w:r w:rsidR="00944FB3">
          <w:rPr>
            <w:w w:val="105"/>
          </w:rPr>
          <w:t>which grant object-oriented functionality</w:t>
        </w:r>
      </w:ins>
      <w:r>
        <w:rPr>
          <w:rFonts w:ascii="Arial"/>
          <w:w w:val="105"/>
        </w:rPr>
        <w:t xml:space="preserve"> </w:t>
      </w:r>
      <w:r>
        <w:rPr>
          <w:w w:val="105"/>
        </w:rPr>
        <w:t xml:space="preserve">and </w:t>
      </w:r>
      <w:proofErr w:type="spellStart"/>
      <w:r>
        <w:rPr>
          <w:rFonts w:ascii="Arial"/>
          <w:w w:val="105"/>
        </w:rPr>
        <w:t>rstudioapi</w:t>
      </w:r>
      <w:proofErr w:type="spellEnd"/>
      <w:r>
        <w:rPr>
          <w:w w:val="105"/>
        </w:rPr>
        <w:t>,</w:t>
      </w:r>
      <w:del w:id="109" w:author="William Ngo" w:date="2019-04-12T10:57:00Z">
        <w:r w:rsidDel="00944FB3">
          <w:rPr>
            <w:w w:val="105"/>
          </w:rPr>
          <w:delText xml:space="preserve"> which grant object-oriented functionality and </w:delText>
        </w:r>
      </w:del>
      <w:del w:id="110" w:author="William Ngo" w:date="2019-04-12T10:58:00Z">
        <w:r w:rsidDel="00944FB3">
          <w:rPr>
            <w:w w:val="105"/>
          </w:rPr>
          <w:delText xml:space="preserve">access to the RStudio API respectively </w:delText>
        </w:r>
      </w:del>
      <w:ins w:id="111" w:author="Matteo Esposito" w:date="2019-04-12T19:56:00Z">
        <w:r w:rsidR="00AB3B65">
          <w:rPr>
            <w:w w:val="105"/>
          </w:rPr>
          <w:t xml:space="preserve"> </w:t>
        </w:r>
      </w:ins>
      <w:del w:id="112" w:author="Matteo Esposito" w:date="2019-04-12T19:56:00Z">
        <w:r w:rsidDel="00AB3B65">
          <w:rPr>
            <w:color w:val="FF0000"/>
            <w:w w:val="105"/>
          </w:rPr>
          <w:delText xml:space="preserve">Not sure </w:delText>
        </w:r>
        <w:r w:rsidDel="00AB3B65">
          <w:rPr>
            <w:color w:val="FF0000"/>
            <w:spacing w:val="-3"/>
            <w:w w:val="105"/>
          </w:rPr>
          <w:delText xml:space="preserve">why </w:delText>
        </w:r>
        <w:r w:rsidDel="00AB3B65">
          <w:rPr>
            <w:color w:val="FF0000"/>
            <w:spacing w:val="-4"/>
            <w:w w:val="105"/>
          </w:rPr>
          <w:delText xml:space="preserve">we </w:delText>
        </w:r>
        <w:r w:rsidDel="00AB3B65">
          <w:rPr>
            <w:color w:val="FF0000"/>
            <w:w w:val="105"/>
          </w:rPr>
          <w:delText xml:space="preserve">need this, maybe write </w:delText>
        </w:r>
        <w:r w:rsidDel="00AB3B65">
          <w:rPr>
            <w:color w:val="FF0000"/>
            <w:spacing w:val="-3"/>
            <w:w w:val="105"/>
          </w:rPr>
          <w:delText xml:space="preserve">why </w:delText>
        </w:r>
        <w:r w:rsidDel="00AB3B65">
          <w:rPr>
            <w:color w:val="FF0000"/>
            <w:spacing w:val="-4"/>
            <w:w w:val="105"/>
          </w:rPr>
          <w:delText xml:space="preserve">over </w:delText>
        </w:r>
        <w:r w:rsidDel="00AB3B65">
          <w:rPr>
            <w:color w:val="FF0000"/>
            <w:w w:val="105"/>
          </w:rPr>
          <w:delText>here.</w:delText>
        </w:r>
      </w:del>
      <w:ins w:id="113" w:author="William Ngo" w:date="2019-04-12T10:58:00Z">
        <w:r w:rsidR="00944FB3">
          <w:rPr>
            <w:color w:val="FF0000"/>
            <w:w w:val="105"/>
          </w:rPr>
          <w:t>in order to easily set the work directory</w:t>
        </w:r>
      </w:ins>
      <w:r>
        <w:rPr>
          <w:w w:val="105"/>
        </w:rPr>
        <w:t>.</w:t>
      </w:r>
      <w:ins w:id="114" w:author="William Ngo" w:date="2019-04-12T10:59:00Z">
        <w:r w:rsidR="00944FB3">
          <w:rPr>
            <w:w w:val="105"/>
          </w:rPr>
          <w:t xml:space="preserve"> </w:t>
        </w:r>
      </w:ins>
      <w:ins w:id="115" w:author="William Ngo" w:date="2019-04-12T11:02:00Z">
        <w:r w:rsidR="00A26B4D">
          <w:rPr>
            <w:w w:val="105"/>
          </w:rPr>
          <w:t>O</w:t>
        </w:r>
      </w:ins>
      <w:ins w:id="116" w:author="William Ngo" w:date="2019-04-12T11:00:00Z">
        <w:r w:rsidR="00944FB3">
          <w:rPr>
            <w:w w:val="105"/>
          </w:rPr>
          <w:t>bject-oriented</w:t>
        </w:r>
      </w:ins>
      <w:ins w:id="117" w:author="William Ngo" w:date="2019-04-12T10:59:00Z">
        <w:r w:rsidR="00944FB3">
          <w:rPr>
            <w:w w:val="105"/>
          </w:rPr>
          <w:t xml:space="preserve"> programming was a core concept in the design of our</w:t>
        </w:r>
      </w:ins>
      <w:ins w:id="118" w:author="William Ngo" w:date="2019-04-12T11:00:00Z">
        <w:r w:rsidR="00944FB3">
          <w:rPr>
            <w:w w:val="105"/>
          </w:rPr>
          <w:t xml:space="preserve"> environment and our code as we wanted each script to </w:t>
        </w:r>
      </w:ins>
      <w:ins w:id="119" w:author="William Ngo" w:date="2019-04-12T11:02:00Z">
        <w:r w:rsidR="00A26B4D">
          <w:rPr>
            <w:w w:val="105"/>
          </w:rPr>
          <w:t>do achieve specific task</w:t>
        </w:r>
      </w:ins>
      <w:ins w:id="120" w:author="William Ngo" w:date="2019-04-12T11:00:00Z">
        <w:r w:rsidR="00944FB3">
          <w:rPr>
            <w:w w:val="105"/>
          </w:rPr>
          <w:t>.</w:t>
        </w:r>
      </w:ins>
      <w:ins w:id="121" w:author="William Ngo" w:date="2019-04-12T11:03:00Z">
        <w:r w:rsidR="00A26B4D">
          <w:rPr>
            <w:w w:val="105"/>
          </w:rPr>
          <w:t xml:space="preserve"> By doing this, the script that generates the environment can be used </w:t>
        </w:r>
      </w:ins>
      <w:ins w:id="122" w:author="William Ngo" w:date="2019-04-12T11:04:00Z">
        <w:r w:rsidR="00A26B4D">
          <w:rPr>
            <w:w w:val="105"/>
          </w:rPr>
          <w:t>for future tasks at hand even.</w:t>
        </w:r>
      </w:ins>
      <w:r>
        <w:rPr>
          <w:w w:val="105"/>
        </w:rPr>
        <w:t xml:space="preserve"> In </w:t>
      </w:r>
      <w:proofErr w:type="spellStart"/>
      <w:proofErr w:type="gramStart"/>
      <w:r>
        <w:rPr>
          <w:rFonts w:ascii="Arial"/>
          <w:w w:val="105"/>
        </w:rPr>
        <w:t>main.R</w:t>
      </w:r>
      <w:proofErr w:type="spellEnd"/>
      <w:proofErr w:type="gramEnd"/>
      <w:r>
        <w:rPr>
          <w:rFonts w:ascii="Arial"/>
          <w:w w:val="105"/>
        </w:rPr>
        <w:t xml:space="preserve"> </w:t>
      </w:r>
      <w:r>
        <w:rPr>
          <w:w w:val="105"/>
        </w:rPr>
        <w:t xml:space="preserve">all of our algorithms are called </w:t>
      </w:r>
      <w:r>
        <w:rPr>
          <w:spacing w:val="-3"/>
          <w:w w:val="105"/>
        </w:rPr>
        <w:t xml:space="preserve">(by </w:t>
      </w:r>
      <w:r>
        <w:rPr>
          <w:w w:val="105"/>
        </w:rPr>
        <w:t xml:space="preserve">means of the  </w:t>
      </w:r>
      <w:r>
        <w:rPr>
          <w:rFonts w:ascii="Arial"/>
          <w:w w:val="105"/>
        </w:rPr>
        <w:t xml:space="preserve">source() </w:t>
      </w:r>
      <w:r>
        <w:rPr>
          <w:w w:val="105"/>
        </w:rPr>
        <w:t>function</w:t>
      </w:r>
      <w:ins w:id="123" w:author="Matteo Esposito" w:date="2019-04-12T19:55:00Z">
        <w:r w:rsidR="00657A65">
          <w:rPr>
            <w:w w:val="105"/>
          </w:rPr>
          <w:t>)</w:t>
        </w:r>
      </w:ins>
      <w:r>
        <w:rPr>
          <w:w w:val="105"/>
        </w:rPr>
        <w:t xml:space="preserve">  and  with  them, </w:t>
      </w:r>
      <w:ins w:id="124" w:author="William Ngo" w:date="2019-04-12T11:08:00Z">
        <w:r w:rsidR="004001A4">
          <w:rPr>
            <w:w w:val="105"/>
          </w:rPr>
          <w:t>average runtimes,</w:t>
        </w:r>
      </w:ins>
      <w:r>
        <w:rPr>
          <w:w w:val="105"/>
        </w:rPr>
        <w:t xml:space="preserve"> optimal  action</w:t>
      </w:r>
      <w:ins w:id="125" w:author="William Ngo" w:date="2019-04-12T11:08:00Z">
        <w:r w:rsidR="004001A4">
          <w:rPr>
            <w:w w:val="105"/>
          </w:rPr>
          <w:t xml:space="preserve"> plots</w:t>
        </w:r>
      </w:ins>
      <w:r>
        <w:rPr>
          <w:w w:val="105"/>
        </w:rPr>
        <w:t xml:space="preserve"> and average return plots </w:t>
      </w:r>
      <w:del w:id="126" w:author="William Ngo" w:date="2019-04-12T11:08:00Z">
        <w:r w:rsidDel="004001A4">
          <w:rPr>
            <w:w w:val="105"/>
          </w:rPr>
          <w:delText xml:space="preserve">as well as average runtimes </w:delText>
        </w:r>
      </w:del>
      <w:r>
        <w:rPr>
          <w:w w:val="105"/>
        </w:rPr>
        <w:t xml:space="preserve">are output. </w:t>
      </w:r>
      <w:del w:id="127" w:author="William Ngo" w:date="2019-04-12T11:07:00Z">
        <w:r w:rsidDel="004001A4">
          <w:rPr>
            <w:color w:val="FF0000"/>
            <w:w w:val="105"/>
          </w:rPr>
          <w:delText>Add information about the structure if not previously</w:delText>
        </w:r>
        <w:r w:rsidDel="004001A4">
          <w:rPr>
            <w:color w:val="FF0000"/>
            <w:spacing w:val="4"/>
            <w:w w:val="105"/>
          </w:rPr>
          <w:delText xml:space="preserve"> </w:delText>
        </w:r>
        <w:r w:rsidDel="004001A4">
          <w:rPr>
            <w:color w:val="FF0000"/>
            <w:w w:val="105"/>
          </w:rPr>
          <w:delText>included/wrong.</w:delText>
        </w:r>
      </w:del>
    </w:p>
    <w:p w14:paraId="24A395A4" w14:textId="6E087854" w:rsidR="00AB3B65" w:rsidRDefault="00AB3B65" w:rsidP="00AB3B65">
      <w:pPr>
        <w:pStyle w:val="BodyText"/>
        <w:tabs>
          <w:tab w:val="left" w:pos="1073"/>
          <w:tab w:val="left" w:pos="3503"/>
        </w:tabs>
        <w:spacing w:before="4" w:line="288" w:lineRule="exact"/>
        <w:ind w:left="110" w:right="99"/>
        <w:rPr>
          <w:ins w:id="128" w:author="Matteo Esposito" w:date="2019-04-12T20:17:00Z"/>
          <w:w w:val="110"/>
        </w:rPr>
      </w:pPr>
    </w:p>
    <w:p w14:paraId="394F094E" w14:textId="1A5C5506" w:rsidR="00690374" w:rsidRDefault="00690374" w:rsidP="00690374">
      <w:pPr>
        <w:pStyle w:val="Heading1"/>
        <w:tabs>
          <w:tab w:val="left" w:pos="454"/>
        </w:tabs>
        <w:spacing w:before="0"/>
        <w:rPr>
          <w:ins w:id="129" w:author="Matteo Esposito" w:date="2019-04-12T20:17:00Z"/>
        </w:rPr>
      </w:pPr>
      <w:ins w:id="130" w:author="Matteo Esposito" w:date="2019-04-12T20:17:00Z">
        <w:r>
          <w:t>3.</w:t>
        </w:r>
      </w:ins>
      <w:ins w:id="131" w:author="Matteo Esposito" w:date="2019-04-12T20:18:00Z">
        <w:r>
          <w:t>0</w:t>
        </w:r>
      </w:ins>
      <w:ins w:id="132" w:author="Matteo Esposito" w:date="2019-04-12T20:17:00Z">
        <w:r>
          <w:t xml:space="preserve"> Implementation </w:t>
        </w:r>
      </w:ins>
      <w:ins w:id="133" w:author="Matteo Esposito" w:date="2019-04-12T20:18:00Z">
        <w:r>
          <w:t>–</w:t>
        </w:r>
      </w:ins>
      <w:ins w:id="134" w:author="Matteo Esposito" w:date="2019-04-12T20:17:00Z">
        <w:r>
          <w:t xml:space="preserve"> </w:t>
        </w:r>
      </w:ins>
      <w:ins w:id="135" w:author="Matteo Esposito" w:date="2019-04-12T20:18:00Z">
        <w:r>
          <w:t>Environment</w:t>
        </w:r>
      </w:ins>
    </w:p>
    <w:p w14:paraId="55FD1A56" w14:textId="69E83DC4" w:rsidR="00690374" w:rsidRDefault="00690374" w:rsidP="00AB3B65">
      <w:pPr>
        <w:pStyle w:val="BodyText"/>
        <w:tabs>
          <w:tab w:val="left" w:pos="1073"/>
          <w:tab w:val="left" w:pos="3503"/>
        </w:tabs>
        <w:spacing w:before="4" w:line="288" w:lineRule="exact"/>
        <w:ind w:left="110" w:right="99"/>
        <w:rPr>
          <w:ins w:id="136" w:author="Matteo Esposito" w:date="2019-04-12T20:17:00Z"/>
          <w:w w:val="110"/>
        </w:rPr>
      </w:pPr>
    </w:p>
    <w:p w14:paraId="0D9670F5" w14:textId="77777777" w:rsidR="00690374" w:rsidRDefault="00690374" w:rsidP="00AB3B65">
      <w:pPr>
        <w:pStyle w:val="BodyText"/>
        <w:tabs>
          <w:tab w:val="left" w:pos="1073"/>
          <w:tab w:val="left" w:pos="3503"/>
        </w:tabs>
        <w:spacing w:before="4" w:line="288" w:lineRule="exact"/>
        <w:ind w:left="110" w:right="99"/>
        <w:rPr>
          <w:ins w:id="137" w:author="Matteo Esposito" w:date="2019-04-12T20:17:00Z"/>
          <w:w w:val="110"/>
        </w:rPr>
      </w:pPr>
    </w:p>
    <w:p w14:paraId="077E65A2" w14:textId="77777777" w:rsidR="00690374" w:rsidRDefault="002E5DE2" w:rsidP="00690374">
      <w:pPr>
        <w:spacing w:line="261" w:lineRule="exact"/>
        <w:ind w:left="461"/>
        <w:jc w:val="both"/>
        <w:rPr>
          <w:moveTo w:id="138" w:author="Matteo Esposito" w:date="2019-04-12T20:17:00Z"/>
          <w:rFonts w:ascii="Palatino Linotype"/>
          <w:i/>
          <w:sz w:val="24"/>
        </w:rPr>
      </w:pPr>
      <w:moveToRangeStart w:id="139" w:author="Matteo Esposito" w:date="2019-04-12T20:17:00Z" w:name="move5992673"/>
      <w:moveTo w:id="140" w:author="Matteo Esposito" w:date="2019-04-12T20:17:00Z">
        <w:ins w:id="141" w:author="Matteo Esposito" w:date="2019-04-12T20:17:00Z">
          <w:r>
            <w:pict w14:anchorId="0407D4F5">
              <v:shape id="_x0000_s1032" type="#_x0000_t202" alt="" style="position:absolute;left:0;text-align:left;margin-left:439.9pt;margin-top:1.1pt;width:96.65pt;height:20.75pt;z-index:-251641856;mso-wrap-style:square;mso-wrap-edited:f;mso-width-percent:0;mso-height-percent:0;mso-position-horizontal-relative:page;mso-width-percent:0;mso-height-percent:0;v-text-anchor:top" filled="f" stroked="f">
                <v:textbox inset="0,0,0,0">
                  <w:txbxContent>
                    <w:p w14:paraId="26975949" w14:textId="77777777" w:rsidR="00690374" w:rsidRDefault="00690374" w:rsidP="00690374">
                      <w:pPr>
                        <w:pStyle w:val="BodyText"/>
                        <w:tabs>
                          <w:tab w:val="left" w:pos="1813"/>
                        </w:tabs>
                        <w:spacing w:line="253" w:lineRule="exact"/>
                        <w:rPr>
                          <w:rFonts w:ascii="Gulim" w:hAnsi="Gulim"/>
                        </w:rPr>
                      </w:pPr>
                      <w:r>
                        <w:rPr>
                          <w:rFonts w:ascii="Gulim" w:hAnsi="Gulim"/>
                          <w:w w:val="95"/>
                        </w:rPr>
                        <w:t>∈</w:t>
                      </w:r>
                      <w:r>
                        <w:rPr>
                          <w:rFonts w:ascii="Gulim" w:hAnsi="Gulim"/>
                          <w:spacing w:val="-29"/>
                          <w:w w:val="95"/>
                        </w:rPr>
                        <w:t xml:space="preserve"> </w:t>
                      </w:r>
                      <w:r>
                        <w:rPr>
                          <w:rFonts w:ascii="Gulim" w:hAnsi="Gulim"/>
                          <w:w w:val="95"/>
                        </w:rPr>
                        <w:t>{</w:t>
                      </w:r>
                      <w:r>
                        <w:rPr>
                          <w:rFonts w:ascii="Gulim" w:hAnsi="Gulim"/>
                          <w:w w:val="95"/>
                        </w:rPr>
                        <w:tab/>
                      </w:r>
                      <w:r>
                        <w:rPr>
                          <w:rFonts w:ascii="Gulim" w:hAnsi="Gulim"/>
                          <w:spacing w:val="-20"/>
                          <w:w w:val="95"/>
                        </w:rPr>
                        <w:t>}</w:t>
                      </w:r>
                    </w:p>
                  </w:txbxContent>
                </v:textbox>
                <w10:wrap anchorx="page"/>
              </v:shape>
            </w:pict>
          </w:r>
        </w:ins>
        <w:r w:rsidR="00690374">
          <w:rPr>
            <w:w w:val="105"/>
            <w:sz w:val="24"/>
          </w:rPr>
          <w:t xml:space="preserve">Here, the set of states consists of all </w:t>
        </w:r>
        <w:r w:rsidR="00690374">
          <w:rPr>
            <w:spacing w:val="-3"/>
            <w:w w:val="105"/>
            <w:sz w:val="24"/>
          </w:rPr>
          <w:t xml:space="preserve">valid </w:t>
        </w:r>
        <w:r w:rsidR="00690374">
          <w:rPr>
            <w:w w:val="105"/>
            <w:sz w:val="24"/>
          </w:rPr>
          <w:t>board positions (</w:t>
        </w:r>
        <w:r w:rsidR="00690374">
          <w:rPr>
            <w:rFonts w:ascii="Palatino Linotype"/>
            <w:i/>
            <w:w w:val="105"/>
            <w:sz w:val="24"/>
          </w:rPr>
          <w:t xml:space="preserve">x, </w:t>
        </w:r>
        <w:r w:rsidR="00690374">
          <w:rPr>
            <w:rFonts w:ascii="Palatino Linotype"/>
            <w:i/>
            <w:spacing w:val="4"/>
            <w:w w:val="105"/>
            <w:sz w:val="24"/>
          </w:rPr>
          <w:t>y</w:t>
        </w:r>
        <w:r w:rsidR="00690374">
          <w:rPr>
            <w:spacing w:val="4"/>
            <w:w w:val="105"/>
            <w:sz w:val="24"/>
          </w:rPr>
          <w:t xml:space="preserve">) </w:t>
        </w:r>
        <w:r w:rsidR="00690374">
          <w:rPr>
            <w:w w:val="105"/>
            <w:sz w:val="24"/>
          </w:rPr>
          <w:t xml:space="preserve">where </w:t>
        </w:r>
        <w:r w:rsidR="00690374">
          <w:rPr>
            <w:rFonts w:ascii="Palatino Linotype"/>
            <w:i/>
            <w:w w:val="105"/>
            <w:sz w:val="24"/>
          </w:rPr>
          <w:t xml:space="preserve">x    </w:t>
        </w:r>
        <w:r w:rsidR="00690374">
          <w:rPr>
            <w:rFonts w:ascii="Palatino Linotype"/>
            <w:i/>
            <w:spacing w:val="8"/>
            <w:w w:val="105"/>
            <w:sz w:val="24"/>
          </w:rPr>
          <w:t xml:space="preserve"> </w:t>
        </w:r>
        <w:r w:rsidR="00690374">
          <w:rPr>
            <w:w w:val="105"/>
            <w:sz w:val="24"/>
          </w:rPr>
          <w:t>1</w:t>
        </w:r>
        <w:r w:rsidR="00690374">
          <w:rPr>
            <w:rFonts w:ascii="Palatino Linotype"/>
            <w:i/>
            <w:w w:val="105"/>
            <w:sz w:val="24"/>
          </w:rPr>
          <w:t xml:space="preserve">, </w:t>
        </w:r>
        <w:r w:rsidR="00690374">
          <w:rPr>
            <w:w w:val="105"/>
            <w:sz w:val="24"/>
          </w:rPr>
          <w:t>2</w:t>
        </w:r>
        <w:r w:rsidR="00690374">
          <w:rPr>
            <w:rFonts w:ascii="Palatino Linotype"/>
            <w:i/>
            <w:w w:val="105"/>
            <w:sz w:val="24"/>
          </w:rPr>
          <w:t xml:space="preserve">, </w:t>
        </w:r>
        <w:proofErr w:type="gramStart"/>
        <w:r w:rsidR="00690374">
          <w:rPr>
            <w:rFonts w:ascii="Palatino Linotype"/>
            <w:i/>
            <w:w w:val="105"/>
            <w:sz w:val="24"/>
          </w:rPr>
          <w:t>. . . ,</w:t>
        </w:r>
        <w:proofErr w:type="gramEnd"/>
        <w:r w:rsidR="00690374">
          <w:rPr>
            <w:rFonts w:ascii="Palatino Linotype"/>
            <w:i/>
            <w:w w:val="105"/>
            <w:sz w:val="24"/>
          </w:rPr>
          <w:t xml:space="preserve">  </w:t>
        </w:r>
        <w:proofErr w:type="spellStart"/>
        <w:r w:rsidR="00690374">
          <w:rPr>
            <w:rFonts w:ascii="Palatino Linotype"/>
            <w:i/>
            <w:w w:val="105"/>
            <w:sz w:val="24"/>
          </w:rPr>
          <w:t>nrow</w:t>
        </w:r>
        <w:proofErr w:type="spellEnd"/>
      </w:moveTo>
    </w:p>
    <w:p w14:paraId="3AA35241" w14:textId="170DB5E5" w:rsidR="00690374" w:rsidRDefault="002E5DE2" w:rsidP="00690374">
      <w:pPr>
        <w:pStyle w:val="BodyText"/>
        <w:tabs>
          <w:tab w:val="left" w:pos="1073"/>
          <w:tab w:val="left" w:pos="3503"/>
        </w:tabs>
        <w:spacing w:before="4" w:line="288" w:lineRule="exact"/>
        <w:ind w:left="110" w:right="99"/>
        <w:rPr>
          <w:ins w:id="142" w:author="Matteo Esposito" w:date="2019-04-12T20:17:00Z"/>
          <w:w w:val="110"/>
        </w:rPr>
      </w:pPr>
      <w:moveTo w:id="143" w:author="Matteo Esposito" w:date="2019-04-12T20:17:00Z">
        <w:ins w:id="144" w:author="Matteo Esposito" w:date="2019-04-12T20:17:00Z">
          <w:r>
            <w:pict w14:anchorId="6E8F60D4">
              <v:shape id="_x0000_s1031" type="#_x0000_t202" alt="" style="position:absolute;left:0;text-align:left;margin-left:224.1pt;margin-top:16.9pt;width:6pt;height:20.75pt;z-index:-251643904;mso-wrap-style:square;mso-wrap-edited:f;mso-width-percent:0;mso-height-percent:0;mso-position-horizontal-relative:page;mso-width-percent:0;mso-height-percent:0;v-text-anchor:top" filled="f" stroked="f">
                <v:textbox inset="0,0,0,0">
                  <w:txbxContent>
                    <w:p w14:paraId="6B339EDE" w14:textId="77777777" w:rsidR="00690374" w:rsidRDefault="00690374" w:rsidP="00690374">
                      <w:pPr>
                        <w:pStyle w:val="BodyText"/>
                        <w:spacing w:line="253" w:lineRule="exact"/>
                        <w:rPr>
                          <w:rFonts w:ascii="Gulim"/>
                        </w:rPr>
                      </w:pPr>
                      <w:r>
                        <w:rPr>
                          <w:rFonts w:ascii="Gulim"/>
                          <w:w w:val="99"/>
                        </w:rPr>
                        <w:t>}</w:t>
                      </w:r>
                    </w:p>
                  </w:txbxContent>
                </v:textbox>
                <w10:wrap anchorx="page"/>
              </v:shape>
            </w:pict>
          </w:r>
          <w:r>
            <w:pict w14:anchorId="66401B94">
              <v:shape id="_x0000_s1030" type="#_x0000_t202" alt="" style="position:absolute;left:0;text-align:left;margin-left:95.45pt;margin-top:2.45pt;width:288.9pt;height:20.75pt;z-index:-251642880;mso-wrap-style:square;mso-wrap-edited:f;mso-width-percent:0;mso-height-percent:0;mso-position-horizontal-relative:page;mso-width-percent:0;mso-height-percent:0;v-text-anchor:top" filled="f" stroked="f">
                <v:textbox inset="0,0,0,0">
                  <w:txbxContent>
                    <w:p w14:paraId="0024D742" w14:textId="77777777" w:rsidR="00690374" w:rsidRDefault="00690374" w:rsidP="00690374">
                      <w:pPr>
                        <w:pStyle w:val="BodyText"/>
                        <w:tabs>
                          <w:tab w:val="left" w:pos="1703"/>
                          <w:tab w:val="left" w:pos="5657"/>
                        </w:tabs>
                        <w:spacing w:line="253" w:lineRule="exact"/>
                        <w:rPr>
                          <w:rFonts w:ascii="Gulim" w:hAnsi="Gulim"/>
                        </w:rPr>
                      </w:pPr>
                      <w:r>
                        <w:rPr>
                          <w:rFonts w:ascii="Gulim" w:hAnsi="Gulim"/>
                          <w:w w:val="95"/>
                        </w:rPr>
                        <w:t>∈</w:t>
                      </w:r>
                      <w:r>
                        <w:rPr>
                          <w:rFonts w:ascii="Gulim" w:hAnsi="Gulim"/>
                          <w:spacing w:val="-31"/>
                          <w:w w:val="95"/>
                        </w:rPr>
                        <w:t xml:space="preserve"> </w:t>
                      </w:r>
                      <w:r>
                        <w:rPr>
                          <w:rFonts w:ascii="Gulim" w:hAnsi="Gulim"/>
                        </w:rPr>
                        <w:t>{</w:t>
                      </w:r>
                      <w:r>
                        <w:rPr>
                          <w:rFonts w:ascii="Gulim" w:hAnsi="Gulim"/>
                        </w:rPr>
                        <w:tab/>
                        <w:t>}</w:t>
                      </w:r>
                      <w:r>
                        <w:rPr>
                          <w:rFonts w:ascii="Gulim" w:hAnsi="Gulim"/>
                        </w:rPr>
                        <w:tab/>
                      </w:r>
                      <w:r>
                        <w:rPr>
                          <w:rFonts w:ascii="Gulim" w:hAnsi="Gulim"/>
                          <w:spacing w:val="-20"/>
                        </w:rPr>
                        <w:t>{</w:t>
                      </w:r>
                    </w:p>
                  </w:txbxContent>
                </v:textbox>
                <w10:wrap anchorx="page"/>
              </v:shape>
            </w:pict>
          </w:r>
        </w:ins>
        <w:r w:rsidR="00690374">
          <w:rPr>
            <w:w w:val="110"/>
          </w:rPr>
          <w:t>and</w:t>
        </w:r>
        <w:r w:rsidR="00690374">
          <w:rPr>
            <w:spacing w:val="-18"/>
            <w:w w:val="110"/>
          </w:rPr>
          <w:t xml:space="preserve"> </w:t>
        </w:r>
        <w:r w:rsidR="00690374">
          <w:rPr>
            <w:rFonts w:ascii="Palatino Linotype" w:hAnsi="Palatino Linotype"/>
            <w:i/>
            <w:w w:val="110"/>
          </w:rPr>
          <w:t>y</w:t>
        </w:r>
        <w:r w:rsidR="00690374">
          <w:rPr>
            <w:rFonts w:ascii="Palatino Linotype" w:hAnsi="Palatino Linotype"/>
            <w:i/>
            <w:w w:val="110"/>
          </w:rPr>
          <w:tab/>
        </w:r>
        <w:r w:rsidR="00690374">
          <w:rPr>
            <w:w w:val="110"/>
          </w:rPr>
          <w:t>1</w:t>
        </w:r>
        <w:r w:rsidR="00690374">
          <w:rPr>
            <w:rFonts w:ascii="Palatino Linotype" w:hAnsi="Palatino Linotype"/>
            <w:i/>
            <w:w w:val="110"/>
          </w:rPr>
          <w:t>,</w:t>
        </w:r>
        <w:r w:rsidR="00690374">
          <w:rPr>
            <w:rFonts w:ascii="Palatino Linotype" w:hAnsi="Palatino Linotype"/>
            <w:i/>
            <w:spacing w:val="-31"/>
            <w:w w:val="110"/>
          </w:rPr>
          <w:t xml:space="preserve"> </w:t>
        </w:r>
        <w:r w:rsidR="00690374">
          <w:rPr>
            <w:w w:val="110"/>
          </w:rPr>
          <w:t>2</w:t>
        </w:r>
        <w:r w:rsidR="00690374">
          <w:rPr>
            <w:rFonts w:ascii="Palatino Linotype" w:hAnsi="Palatino Linotype"/>
            <w:i/>
            <w:w w:val="110"/>
          </w:rPr>
          <w:t>,</w:t>
        </w:r>
        <w:r w:rsidR="00690374">
          <w:rPr>
            <w:rFonts w:ascii="Palatino Linotype" w:hAnsi="Palatino Linotype"/>
            <w:i/>
            <w:spacing w:val="-31"/>
            <w:w w:val="110"/>
          </w:rPr>
          <w:t xml:space="preserve"> </w:t>
        </w:r>
        <w:proofErr w:type="gramStart"/>
        <w:r w:rsidR="00690374">
          <w:rPr>
            <w:rFonts w:ascii="Palatino Linotype" w:hAnsi="Palatino Linotype"/>
            <w:i/>
            <w:w w:val="110"/>
          </w:rPr>
          <w:t>.</w:t>
        </w:r>
        <w:r w:rsidR="00690374">
          <w:rPr>
            <w:rFonts w:ascii="Palatino Linotype" w:hAnsi="Palatino Linotype"/>
            <w:i/>
            <w:spacing w:val="-31"/>
            <w:w w:val="110"/>
          </w:rPr>
          <w:t xml:space="preserve"> </w:t>
        </w:r>
        <w:r w:rsidR="00690374">
          <w:rPr>
            <w:rFonts w:ascii="Palatino Linotype" w:hAnsi="Palatino Linotype"/>
            <w:i/>
            <w:w w:val="110"/>
          </w:rPr>
          <w:t>.</w:t>
        </w:r>
        <w:r w:rsidR="00690374">
          <w:rPr>
            <w:rFonts w:ascii="Palatino Linotype" w:hAnsi="Palatino Linotype"/>
            <w:i/>
            <w:spacing w:val="-31"/>
            <w:w w:val="110"/>
          </w:rPr>
          <w:t xml:space="preserve"> </w:t>
        </w:r>
        <w:r w:rsidR="00690374">
          <w:rPr>
            <w:rFonts w:ascii="Palatino Linotype" w:hAnsi="Palatino Linotype"/>
            <w:i/>
            <w:w w:val="110"/>
          </w:rPr>
          <w:t>.</w:t>
        </w:r>
        <w:r w:rsidR="00690374">
          <w:rPr>
            <w:rFonts w:ascii="Palatino Linotype" w:hAnsi="Palatino Linotype"/>
            <w:i/>
            <w:spacing w:val="-30"/>
            <w:w w:val="110"/>
          </w:rPr>
          <w:t xml:space="preserve"> </w:t>
        </w:r>
        <w:r w:rsidR="00690374">
          <w:rPr>
            <w:rFonts w:ascii="Palatino Linotype" w:hAnsi="Palatino Linotype"/>
            <w:i/>
            <w:w w:val="110"/>
          </w:rPr>
          <w:t>,</w:t>
        </w:r>
        <w:proofErr w:type="gramEnd"/>
        <w:r w:rsidR="00690374">
          <w:rPr>
            <w:rFonts w:ascii="Palatino Linotype" w:hAnsi="Palatino Linotype"/>
            <w:i/>
            <w:spacing w:val="27"/>
            <w:w w:val="110"/>
          </w:rPr>
          <w:t xml:space="preserve"> </w:t>
        </w:r>
        <w:proofErr w:type="spellStart"/>
        <w:r w:rsidR="00690374">
          <w:rPr>
            <w:rFonts w:ascii="Palatino Linotype" w:hAnsi="Palatino Linotype"/>
            <w:i/>
            <w:w w:val="110"/>
          </w:rPr>
          <w:t>ncol</w:t>
        </w:r>
        <w:proofErr w:type="spellEnd"/>
        <w:r w:rsidR="00690374">
          <w:rPr>
            <w:rFonts w:ascii="Palatino Linotype" w:hAnsi="Palatino Linotype"/>
            <w:i/>
            <w:spacing w:val="45"/>
            <w:w w:val="110"/>
          </w:rPr>
          <w:t xml:space="preserve"> </w:t>
        </w:r>
        <w:r w:rsidR="00690374">
          <w:rPr>
            <w:w w:val="110"/>
          </w:rPr>
          <w:t>.</w:t>
        </w:r>
        <w:r w:rsidR="00690374">
          <w:rPr>
            <w:spacing w:val="18"/>
            <w:w w:val="110"/>
          </w:rPr>
          <w:t xml:space="preserve"> </w:t>
        </w:r>
        <w:r w:rsidR="00690374">
          <w:rPr>
            <w:w w:val="110"/>
          </w:rPr>
          <w:t>The</w:t>
        </w:r>
        <w:r w:rsidR="00690374">
          <w:rPr>
            <w:spacing w:val="-21"/>
            <w:w w:val="110"/>
          </w:rPr>
          <w:t xml:space="preserve"> </w:t>
        </w:r>
        <w:r w:rsidR="00690374">
          <w:rPr>
            <w:w w:val="110"/>
          </w:rPr>
          <w:t>set</w:t>
        </w:r>
        <w:r w:rsidR="00690374">
          <w:rPr>
            <w:spacing w:val="-20"/>
            <w:w w:val="110"/>
          </w:rPr>
          <w:t xml:space="preserve"> </w:t>
        </w:r>
        <w:r w:rsidR="00690374">
          <w:rPr>
            <w:w w:val="110"/>
          </w:rPr>
          <w:t>of</w:t>
        </w:r>
        <w:r w:rsidR="00690374">
          <w:rPr>
            <w:spacing w:val="-20"/>
            <w:w w:val="110"/>
          </w:rPr>
          <w:t xml:space="preserve"> </w:t>
        </w:r>
        <w:r w:rsidR="00690374">
          <w:rPr>
            <w:w w:val="110"/>
          </w:rPr>
          <w:t>actions</w:t>
        </w:r>
        <w:r w:rsidR="00690374">
          <w:rPr>
            <w:spacing w:val="-20"/>
            <w:w w:val="110"/>
          </w:rPr>
          <w:t xml:space="preserve"> </w:t>
        </w:r>
        <w:r w:rsidR="00690374">
          <w:rPr>
            <w:w w:val="110"/>
          </w:rPr>
          <w:t>consists</w:t>
        </w:r>
        <w:r w:rsidR="00690374">
          <w:rPr>
            <w:spacing w:val="-21"/>
            <w:w w:val="110"/>
          </w:rPr>
          <w:t xml:space="preserve"> </w:t>
        </w:r>
        <w:r w:rsidR="00690374">
          <w:rPr>
            <w:w w:val="110"/>
          </w:rPr>
          <w:t>of</w:t>
        </w:r>
        <w:r w:rsidR="00690374">
          <w:rPr>
            <w:spacing w:val="-20"/>
            <w:w w:val="110"/>
          </w:rPr>
          <w:t xml:space="preserve"> </w:t>
        </w:r>
        <w:r w:rsidR="00690374">
          <w:rPr>
            <w:w w:val="110"/>
          </w:rPr>
          <w:t>moving</w:t>
        </w:r>
        <w:r w:rsidR="00690374">
          <w:rPr>
            <w:spacing w:val="20"/>
            <w:w w:val="110"/>
          </w:rPr>
          <w:t xml:space="preserve"> </w:t>
        </w:r>
        <w:r w:rsidR="00690374">
          <w:rPr>
            <w:w w:val="110"/>
          </w:rPr>
          <w:t>Right</w:t>
        </w:r>
        <w:r w:rsidR="00690374">
          <w:rPr>
            <w:spacing w:val="-7"/>
            <w:w w:val="110"/>
          </w:rPr>
          <w:t xml:space="preserve"> </w:t>
        </w:r>
        <w:r w:rsidR="00690374">
          <w:rPr>
            <w:w w:val="110"/>
          </w:rPr>
          <w:t>(</w:t>
        </w:r>
        <w:r w:rsidR="00690374">
          <w:rPr>
            <w:rFonts w:ascii="Palatino Linotype" w:hAnsi="Palatino Linotype"/>
            <w:i/>
            <w:w w:val="110"/>
          </w:rPr>
          <w:t>action</w:t>
        </w:r>
        <w:r w:rsidR="00690374">
          <w:rPr>
            <w:rFonts w:ascii="Palatino Linotype" w:hAnsi="Palatino Linotype"/>
            <w:i/>
            <w:spacing w:val="-8"/>
            <w:w w:val="110"/>
          </w:rPr>
          <w:t xml:space="preserve"> </w:t>
        </w:r>
        <w:r w:rsidR="00690374">
          <w:rPr>
            <w:w w:val="110"/>
          </w:rPr>
          <w:t>=</w:t>
        </w:r>
        <w:r w:rsidR="00690374">
          <w:rPr>
            <w:spacing w:val="-8"/>
            <w:w w:val="110"/>
          </w:rPr>
          <w:t xml:space="preserve"> </w:t>
        </w:r>
        <w:r w:rsidR="00690374">
          <w:rPr>
            <w:w w:val="110"/>
          </w:rPr>
          <w:t>1)</w:t>
        </w:r>
        <w:r w:rsidR="00690374">
          <w:rPr>
            <w:rFonts w:ascii="Palatino Linotype" w:hAnsi="Palatino Linotype"/>
            <w:i/>
            <w:w w:val="110"/>
          </w:rPr>
          <w:t>,</w:t>
        </w:r>
        <w:r w:rsidR="00690374">
          <w:rPr>
            <w:rFonts w:ascii="Palatino Linotype" w:hAnsi="Palatino Linotype"/>
            <w:i/>
            <w:spacing w:val="28"/>
            <w:w w:val="110"/>
          </w:rPr>
          <w:t xml:space="preserve"> </w:t>
        </w:r>
        <w:r w:rsidR="00690374">
          <w:rPr>
            <w:w w:val="110"/>
          </w:rPr>
          <w:t>Down</w:t>
        </w:r>
        <w:r w:rsidR="00690374">
          <w:rPr>
            <w:spacing w:val="-8"/>
            <w:w w:val="110"/>
          </w:rPr>
          <w:t xml:space="preserve"> </w:t>
        </w:r>
        <w:r w:rsidR="00690374">
          <w:rPr>
            <w:w w:val="110"/>
          </w:rPr>
          <w:t>(</w:t>
        </w:r>
        <w:r w:rsidR="00690374">
          <w:rPr>
            <w:rFonts w:ascii="Palatino Linotype" w:hAnsi="Palatino Linotype"/>
            <w:i/>
            <w:w w:val="110"/>
          </w:rPr>
          <w:t>a</w:t>
        </w:r>
        <w:r w:rsidR="00690374">
          <w:rPr>
            <w:rFonts w:ascii="Palatino Linotype" w:hAnsi="Palatino Linotype"/>
            <w:i/>
            <w:spacing w:val="-7"/>
            <w:w w:val="110"/>
          </w:rPr>
          <w:t xml:space="preserve"> </w:t>
        </w:r>
        <w:r w:rsidR="00690374">
          <w:rPr>
            <w:w w:val="110"/>
          </w:rPr>
          <w:t>= 2</w:t>
        </w:r>
        <w:proofErr w:type="gramStart"/>
        <w:r w:rsidR="00690374">
          <w:rPr>
            <w:w w:val="110"/>
          </w:rPr>
          <w:t>)</w:t>
        </w:r>
        <w:r w:rsidR="00690374">
          <w:rPr>
            <w:rFonts w:ascii="Palatino Linotype" w:hAnsi="Palatino Linotype"/>
            <w:i/>
            <w:w w:val="110"/>
          </w:rPr>
          <w:t xml:space="preserve">,  </w:t>
        </w:r>
        <w:r w:rsidR="00690374">
          <w:rPr>
            <w:w w:val="110"/>
          </w:rPr>
          <w:t>Left</w:t>
        </w:r>
        <w:proofErr w:type="gramEnd"/>
        <w:r w:rsidR="00690374">
          <w:rPr>
            <w:w w:val="110"/>
          </w:rPr>
          <w:t xml:space="preserve"> (</w:t>
        </w:r>
        <w:r w:rsidR="00690374">
          <w:rPr>
            <w:rFonts w:ascii="Palatino Linotype" w:hAnsi="Palatino Linotype"/>
            <w:i/>
            <w:w w:val="110"/>
          </w:rPr>
          <w:t xml:space="preserve">a </w:t>
        </w:r>
        <w:r w:rsidR="00690374">
          <w:rPr>
            <w:w w:val="110"/>
          </w:rPr>
          <w:t>= 3)   or Up (</w:t>
        </w:r>
        <w:r w:rsidR="00690374">
          <w:rPr>
            <w:rFonts w:ascii="Palatino Linotype" w:hAnsi="Palatino Linotype"/>
            <w:i/>
            <w:w w:val="110"/>
          </w:rPr>
          <w:t>a</w:t>
        </w:r>
        <w:r w:rsidR="00690374">
          <w:rPr>
            <w:rFonts w:ascii="Palatino Linotype" w:hAnsi="Palatino Linotype"/>
            <w:i/>
            <w:spacing w:val="7"/>
            <w:w w:val="110"/>
          </w:rPr>
          <w:t xml:space="preserve"> </w:t>
        </w:r>
        <w:r w:rsidR="00690374">
          <w:rPr>
            <w:w w:val="110"/>
          </w:rPr>
          <w:t>=</w:t>
        </w:r>
        <w:r w:rsidR="00690374">
          <w:rPr>
            <w:spacing w:val="10"/>
            <w:w w:val="110"/>
          </w:rPr>
          <w:t xml:space="preserve"> </w:t>
        </w:r>
        <w:r w:rsidR="00690374">
          <w:rPr>
            <w:w w:val="110"/>
          </w:rPr>
          <w:t>4)</w:t>
        </w:r>
        <w:r w:rsidR="00690374">
          <w:rPr>
            <w:w w:val="110"/>
          </w:rPr>
          <w:tab/>
        </w:r>
      </w:moveTo>
      <w:moveToRangeEnd w:id="139"/>
    </w:p>
    <w:p w14:paraId="75443128" w14:textId="77777777" w:rsidR="00690374" w:rsidRDefault="00690374" w:rsidP="00AB3B65">
      <w:pPr>
        <w:pStyle w:val="BodyText"/>
        <w:tabs>
          <w:tab w:val="left" w:pos="1073"/>
          <w:tab w:val="left" w:pos="3503"/>
        </w:tabs>
        <w:spacing w:before="4" w:line="288" w:lineRule="exact"/>
        <w:ind w:left="110" w:right="99"/>
        <w:rPr>
          <w:ins w:id="145" w:author="Matteo Esposito" w:date="2019-04-12T20:06:00Z"/>
          <w:w w:val="110"/>
        </w:rPr>
      </w:pPr>
    </w:p>
    <w:p w14:paraId="32B0855A" w14:textId="5CA05254" w:rsidR="00AB3B65" w:rsidRDefault="00AB3B65" w:rsidP="00AB3B65">
      <w:pPr>
        <w:pStyle w:val="BodyText"/>
        <w:tabs>
          <w:tab w:val="left" w:pos="1073"/>
          <w:tab w:val="left" w:pos="3503"/>
        </w:tabs>
        <w:spacing w:before="4" w:line="288" w:lineRule="exact"/>
        <w:ind w:left="110" w:right="99"/>
        <w:rPr>
          <w:ins w:id="146" w:author="Matteo Esposito" w:date="2019-04-12T20:06:00Z"/>
        </w:rPr>
      </w:pPr>
      <w:commentRangeStart w:id="147"/>
      <w:commentRangeStart w:id="148"/>
      <w:ins w:id="149" w:author="Matteo Esposito" w:date="2019-04-12T20:06:00Z">
        <w:r>
          <w:rPr>
            <w:spacing w:val="-10"/>
            <w:w w:val="110"/>
          </w:rPr>
          <w:t xml:space="preserve">To </w:t>
        </w:r>
        <w:r>
          <w:rPr>
            <w:w w:val="110"/>
          </w:rPr>
          <w:t xml:space="preserve">give our al- </w:t>
        </w:r>
        <w:proofErr w:type="spellStart"/>
        <w:r>
          <w:rPr>
            <w:w w:val="110"/>
          </w:rPr>
          <w:t>gorithms</w:t>
        </w:r>
        <w:proofErr w:type="spellEnd"/>
        <w:r>
          <w:rPr>
            <w:w w:val="110"/>
          </w:rPr>
          <w:t xml:space="preserve"> an easier time identifying the different elements of the maze environment, </w:t>
        </w:r>
        <w:r>
          <w:rPr>
            <w:spacing w:val="-3"/>
            <w:w w:val="110"/>
          </w:rPr>
          <w:t xml:space="preserve">we’ve </w:t>
        </w:r>
        <w:r>
          <w:rPr>
            <w:w w:val="110"/>
          </w:rPr>
          <w:t xml:space="preserve">attributed </w:t>
        </w:r>
        <w:r>
          <w:rPr>
            <w:spacing w:val="-3"/>
            <w:w w:val="110"/>
          </w:rPr>
          <w:t xml:space="preserve">valid </w:t>
        </w:r>
        <w:r>
          <w:rPr>
            <w:w w:val="110"/>
          </w:rPr>
          <w:t xml:space="preserve">spaces, walls and exit tile to integer </w:t>
        </w:r>
        <w:r>
          <w:rPr>
            <w:spacing w:val="-3"/>
            <w:w w:val="110"/>
          </w:rPr>
          <w:t xml:space="preserve">values </w:t>
        </w:r>
        <w:r>
          <w:rPr>
            <w:w w:val="110"/>
          </w:rPr>
          <w:t xml:space="preserve">of 0,1 and 10 respectively in a 2D-array forming our Maze class. Through the use of object-oriented programming and the R6 </w:t>
        </w:r>
        <w:proofErr w:type="gramStart"/>
        <w:r>
          <w:rPr>
            <w:spacing w:val="-3"/>
            <w:w w:val="110"/>
          </w:rPr>
          <w:t xml:space="preserve">package,  </w:t>
        </w:r>
        <w:r>
          <w:rPr>
            <w:spacing w:val="-4"/>
            <w:w w:val="110"/>
          </w:rPr>
          <w:t>we</w:t>
        </w:r>
        <w:proofErr w:type="gramEnd"/>
        <w:r>
          <w:rPr>
            <w:spacing w:val="-4"/>
            <w:w w:val="110"/>
          </w:rPr>
          <w:t xml:space="preserve">  </w:t>
        </w:r>
        <w:r>
          <w:rPr>
            <w:w w:val="110"/>
          </w:rPr>
          <w:t xml:space="preserve">can access and modify many properties of our maze </w:t>
        </w:r>
        <w:r>
          <w:rPr>
            <w:spacing w:val="2"/>
            <w:w w:val="110"/>
          </w:rPr>
          <w:t xml:space="preserve">object </w:t>
        </w:r>
        <w:r>
          <w:rPr>
            <w:w w:val="110"/>
          </w:rPr>
          <w:t>including but</w:t>
        </w:r>
        <w:r>
          <w:rPr>
            <w:spacing w:val="66"/>
            <w:w w:val="110"/>
          </w:rPr>
          <w:t xml:space="preserve"> </w:t>
        </w:r>
        <w:r>
          <w:rPr>
            <w:w w:val="110"/>
          </w:rPr>
          <w:t>not limited to: the possible actions at a given point in time, or a vector of the visited</w:t>
        </w:r>
        <w:r>
          <w:rPr>
            <w:spacing w:val="-13"/>
            <w:w w:val="110"/>
          </w:rPr>
          <w:t xml:space="preserve"> </w:t>
        </w:r>
        <w:r>
          <w:rPr>
            <w:w w:val="110"/>
          </w:rPr>
          <w:t>states.</w:t>
        </w:r>
        <w:commentRangeEnd w:id="147"/>
        <w:r>
          <w:rPr>
            <w:rStyle w:val="CommentReference"/>
          </w:rPr>
          <w:commentReference w:id="147"/>
        </w:r>
      </w:ins>
      <w:commentRangeEnd w:id="148"/>
      <w:ins w:id="150" w:author="Matteo Esposito" w:date="2019-04-12T20:18:00Z">
        <w:r w:rsidR="00690374">
          <w:rPr>
            <w:rStyle w:val="CommentReference"/>
          </w:rPr>
          <w:commentReference w:id="148"/>
        </w:r>
      </w:ins>
    </w:p>
    <w:p w14:paraId="244DF0FA" w14:textId="5A78E3BF" w:rsidR="00AB3B65" w:rsidRDefault="00AB3B65">
      <w:pPr>
        <w:pStyle w:val="BodyText"/>
        <w:spacing w:before="159" w:line="244" w:lineRule="auto"/>
        <w:ind w:left="110" w:right="348" w:firstLine="351"/>
        <w:jc w:val="both"/>
        <w:rPr>
          <w:ins w:id="151" w:author="Matteo Esposito" w:date="2019-04-12T20:06:00Z"/>
          <w:w w:val="105"/>
        </w:rPr>
      </w:pPr>
      <w:r>
        <w:rPr>
          <w:noProof/>
        </w:rPr>
        <w:drawing>
          <wp:anchor distT="0" distB="0" distL="0" distR="0" simplePos="0" relativeHeight="9" behindDoc="0" locked="0" layoutInCell="1" allowOverlap="1" wp14:anchorId="2EB62799" wp14:editId="061491CA">
            <wp:simplePos x="0" y="0"/>
            <wp:positionH relativeFrom="page">
              <wp:posOffset>2828290</wp:posOffset>
            </wp:positionH>
            <wp:positionV relativeFrom="paragraph">
              <wp:posOffset>337693</wp:posOffset>
            </wp:positionV>
            <wp:extent cx="2253996" cy="21545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253996" cy="2154554"/>
                    </a:xfrm>
                    <a:prstGeom prst="rect">
                      <a:avLst/>
                    </a:prstGeom>
                  </pic:spPr>
                </pic:pic>
              </a:graphicData>
            </a:graphic>
          </wp:anchor>
        </w:drawing>
      </w:r>
    </w:p>
    <w:p w14:paraId="2D9768FE" w14:textId="77777777" w:rsidR="00AB3B65" w:rsidRDefault="00AB3B65">
      <w:pPr>
        <w:pStyle w:val="BodyText"/>
        <w:spacing w:before="159" w:line="244" w:lineRule="auto"/>
        <w:ind w:left="110" w:right="348" w:firstLine="351"/>
        <w:jc w:val="both"/>
        <w:rPr>
          <w:ins w:id="152" w:author="Matteo Esposito" w:date="2019-04-12T20:06:00Z"/>
          <w:w w:val="105"/>
        </w:rPr>
      </w:pPr>
    </w:p>
    <w:p w14:paraId="47092594" w14:textId="77777777" w:rsidR="00AB3B65" w:rsidRDefault="00AB3B65" w:rsidP="00AB3B65">
      <w:pPr>
        <w:pStyle w:val="BodyText"/>
        <w:spacing w:line="256" w:lineRule="auto"/>
        <w:ind w:left="110" w:right="350" w:firstLine="351"/>
        <w:jc w:val="both"/>
        <w:rPr>
          <w:ins w:id="153" w:author="Matteo Esposito" w:date="2019-04-12T20:06:00Z"/>
        </w:rPr>
      </w:pPr>
      <w:commentRangeStart w:id="154"/>
      <w:ins w:id="155" w:author="Matteo Esposito" w:date="2019-04-12T20:06:00Z">
        <w:r>
          <w:rPr>
            <w:spacing w:val="-7"/>
            <w:w w:val="110"/>
          </w:rPr>
          <w:t>For</w:t>
        </w:r>
        <w:r>
          <w:rPr>
            <w:spacing w:val="-9"/>
            <w:w w:val="110"/>
          </w:rPr>
          <w:t xml:space="preserve"> </w:t>
        </w:r>
        <w:r>
          <w:rPr>
            <w:w w:val="110"/>
          </w:rPr>
          <w:t>every</w:t>
        </w:r>
        <w:r>
          <w:rPr>
            <w:spacing w:val="-9"/>
            <w:w w:val="110"/>
          </w:rPr>
          <w:t xml:space="preserve"> </w:t>
        </w:r>
        <w:r>
          <w:rPr>
            <w:w w:val="110"/>
          </w:rPr>
          <w:t>action</w:t>
        </w:r>
        <w:r>
          <w:rPr>
            <w:spacing w:val="-9"/>
            <w:w w:val="110"/>
          </w:rPr>
          <w:t xml:space="preserve"> </w:t>
        </w:r>
        <w:r>
          <w:rPr>
            <w:spacing w:val="-4"/>
            <w:w w:val="110"/>
          </w:rPr>
          <w:t>we</w:t>
        </w:r>
        <w:r>
          <w:rPr>
            <w:spacing w:val="-8"/>
            <w:w w:val="110"/>
          </w:rPr>
          <w:t xml:space="preserve"> </w:t>
        </w:r>
        <w:r>
          <w:rPr>
            <w:w w:val="110"/>
          </w:rPr>
          <w:t>assign</w:t>
        </w:r>
        <w:r>
          <w:rPr>
            <w:spacing w:val="-9"/>
            <w:w w:val="110"/>
          </w:rPr>
          <w:t xml:space="preserve"> </w:t>
        </w:r>
        <w:r>
          <w:rPr>
            <w:w w:val="110"/>
          </w:rPr>
          <w:t>a</w:t>
        </w:r>
        <w:r>
          <w:rPr>
            <w:spacing w:val="-9"/>
            <w:w w:val="110"/>
          </w:rPr>
          <w:t xml:space="preserve"> </w:t>
        </w:r>
        <w:r>
          <w:rPr>
            <w:w w:val="110"/>
          </w:rPr>
          <w:t>reward</w:t>
        </w:r>
        <w:r>
          <w:rPr>
            <w:spacing w:val="-8"/>
            <w:w w:val="110"/>
          </w:rPr>
          <w:t xml:space="preserve"> </w:t>
        </w:r>
        <w:r>
          <w:rPr>
            <w:w w:val="110"/>
          </w:rPr>
          <w:t>strictly</w:t>
        </w:r>
        <w:r>
          <w:rPr>
            <w:spacing w:val="-9"/>
            <w:w w:val="110"/>
          </w:rPr>
          <w:t xml:space="preserve"> </w:t>
        </w:r>
        <w:r>
          <w:rPr>
            <w:w w:val="110"/>
          </w:rPr>
          <w:t>dependent</w:t>
        </w:r>
        <w:r>
          <w:rPr>
            <w:spacing w:val="-9"/>
            <w:w w:val="110"/>
          </w:rPr>
          <w:t xml:space="preserve"> </w:t>
        </w:r>
        <w:r>
          <w:rPr>
            <w:w w:val="110"/>
          </w:rPr>
          <w:t>on</w:t>
        </w:r>
        <w:r>
          <w:rPr>
            <w:spacing w:val="-8"/>
            <w:w w:val="110"/>
          </w:rPr>
          <w:t xml:space="preserve"> </w:t>
        </w:r>
        <w:r>
          <w:rPr>
            <w:w w:val="110"/>
          </w:rPr>
          <w:t>the</w:t>
        </w:r>
        <w:r>
          <w:rPr>
            <w:spacing w:val="-9"/>
            <w:w w:val="110"/>
          </w:rPr>
          <w:t xml:space="preserve"> </w:t>
        </w:r>
        <w:r>
          <w:rPr>
            <w:w w:val="110"/>
          </w:rPr>
          <w:t>environment</w:t>
        </w:r>
        <w:r>
          <w:rPr>
            <w:spacing w:val="-9"/>
            <w:w w:val="110"/>
          </w:rPr>
          <w:t xml:space="preserve"> </w:t>
        </w:r>
        <w:r>
          <w:rPr>
            <w:w w:val="110"/>
          </w:rPr>
          <w:t>(set</w:t>
        </w:r>
        <w:r>
          <w:rPr>
            <w:spacing w:val="-8"/>
            <w:w w:val="110"/>
          </w:rPr>
          <w:t xml:space="preserve"> </w:t>
        </w:r>
        <w:r>
          <w:rPr>
            <w:w w:val="110"/>
          </w:rPr>
          <w:t>of</w:t>
        </w:r>
        <w:r>
          <w:rPr>
            <w:spacing w:val="-9"/>
            <w:w w:val="110"/>
          </w:rPr>
          <w:t xml:space="preserve"> </w:t>
        </w:r>
        <w:r>
          <w:rPr>
            <w:w w:val="110"/>
          </w:rPr>
          <w:t>states), with the following</w:t>
        </w:r>
        <w:r>
          <w:rPr>
            <w:spacing w:val="35"/>
            <w:w w:val="110"/>
          </w:rPr>
          <w:t xml:space="preserve"> </w:t>
        </w:r>
        <w:r>
          <w:rPr>
            <w:w w:val="110"/>
          </w:rPr>
          <w:t>structure:</w:t>
        </w:r>
      </w:ins>
    </w:p>
    <w:p w14:paraId="44F37E60" w14:textId="77777777" w:rsidR="00AB3B65" w:rsidRDefault="002E5DE2" w:rsidP="00AB3B65">
      <w:pPr>
        <w:pStyle w:val="BodyText"/>
        <w:spacing w:before="125" w:line="256" w:lineRule="auto"/>
        <w:ind w:left="695" w:right="449"/>
        <w:rPr>
          <w:ins w:id="156" w:author="Matteo Esposito" w:date="2019-04-12T20:06:00Z"/>
        </w:rPr>
      </w:pPr>
      <w:ins w:id="157" w:author="Matteo Esposito" w:date="2019-04-12T20:06:00Z">
        <w:r>
          <w:pict w14:anchorId="1A70904D">
            <v:shape id="_x0000_s1029" type="#_x0000_t202" alt="" style="position:absolute;left:0;text-align:left;margin-left:81.95pt;margin-top:7.35pt;width:6pt;height:20.75pt;z-index:251670528;mso-wrap-style:square;mso-wrap-edited:f;mso-width-percent:0;mso-height-percent:0;mso-position-horizontal-relative:page;mso-width-percent:0;mso-height-percent:0;v-text-anchor:top" filled="f" stroked="f">
              <v:textbox inset="0,0,0,0">
                <w:txbxContent>
                  <w:p w14:paraId="0722503C" w14:textId="77777777" w:rsidR="00AB3B65" w:rsidRDefault="00AB3B65" w:rsidP="00AB3B65">
                    <w:pPr>
                      <w:pStyle w:val="BodyText"/>
                      <w:spacing w:line="253" w:lineRule="exact"/>
                      <w:rPr>
                        <w:rFonts w:ascii="Gulim" w:hAnsi="Gulim"/>
                      </w:rPr>
                    </w:pPr>
                    <w:r>
                      <w:rPr>
                        <w:rFonts w:ascii="Gulim" w:hAnsi="Gulim"/>
                        <w:w w:val="132"/>
                      </w:rPr>
                      <w:t>•</w:t>
                    </w:r>
                  </w:p>
                </w:txbxContent>
              </v:textbox>
              <w10:wrap anchorx="page"/>
            </v:shape>
          </w:pict>
        </w:r>
        <w:proofErr w:type="spellStart"/>
        <w:r w:rsidR="00AB3B65">
          <w:rPr>
            <w:spacing w:val="-3"/>
            <w:w w:val="110"/>
          </w:rPr>
          <w:t>invalidMoveReward</w:t>
        </w:r>
        <w:proofErr w:type="spellEnd"/>
        <w:r w:rsidR="00AB3B65">
          <w:rPr>
            <w:spacing w:val="-3"/>
            <w:w w:val="110"/>
          </w:rPr>
          <w:t xml:space="preserve"> </w:t>
        </w:r>
        <w:r w:rsidR="00AB3B65">
          <w:rPr>
            <w:w w:val="110"/>
          </w:rPr>
          <w:t>= -0.75 (Hitting a wall - denoted as a red tile, or going beyond the</w:t>
        </w:r>
        <w:r w:rsidR="00AB3B65">
          <w:rPr>
            <w:spacing w:val="11"/>
            <w:w w:val="110"/>
          </w:rPr>
          <w:t xml:space="preserve"> </w:t>
        </w:r>
        <w:r w:rsidR="00AB3B65">
          <w:rPr>
            <w:w w:val="110"/>
          </w:rPr>
          <w:t>border)</w:t>
        </w:r>
      </w:ins>
    </w:p>
    <w:p w14:paraId="4C43FA06" w14:textId="77777777" w:rsidR="00AB3B65" w:rsidRDefault="00AB3B65" w:rsidP="00AB3B65">
      <w:pPr>
        <w:pStyle w:val="ListParagraph"/>
        <w:numPr>
          <w:ilvl w:val="0"/>
          <w:numId w:val="2"/>
        </w:numPr>
        <w:tabs>
          <w:tab w:val="left" w:pos="696"/>
        </w:tabs>
        <w:spacing w:before="132"/>
        <w:ind w:hanging="238"/>
        <w:rPr>
          <w:ins w:id="158" w:author="Matteo Esposito" w:date="2019-04-12T20:06:00Z"/>
          <w:rFonts w:ascii="Garamond" w:hAnsi="Garamond"/>
          <w:sz w:val="24"/>
        </w:rPr>
      </w:pPr>
      <w:proofErr w:type="spellStart"/>
      <w:ins w:id="159" w:author="Matteo Esposito" w:date="2019-04-12T20:06:00Z">
        <w:r>
          <w:rPr>
            <w:rFonts w:ascii="Garamond" w:hAnsi="Garamond"/>
            <w:w w:val="110"/>
            <w:sz w:val="24"/>
          </w:rPr>
          <w:t>unseenStateReward</w:t>
        </w:r>
        <w:proofErr w:type="spellEnd"/>
        <w:r>
          <w:rPr>
            <w:rFonts w:ascii="Garamond" w:hAnsi="Garamond"/>
            <w:spacing w:val="16"/>
            <w:w w:val="110"/>
            <w:sz w:val="24"/>
          </w:rPr>
          <w:t xml:space="preserve"> </w:t>
        </w:r>
        <w:r>
          <w:rPr>
            <w:rFonts w:ascii="Garamond" w:hAnsi="Garamond"/>
            <w:w w:val="110"/>
            <w:sz w:val="24"/>
          </w:rPr>
          <w:t>=</w:t>
        </w:r>
        <w:r>
          <w:rPr>
            <w:rFonts w:ascii="Garamond" w:hAnsi="Garamond"/>
            <w:spacing w:val="16"/>
            <w:w w:val="110"/>
            <w:sz w:val="24"/>
          </w:rPr>
          <w:t xml:space="preserve"> </w:t>
        </w:r>
        <w:r>
          <w:rPr>
            <w:rFonts w:ascii="Garamond" w:hAnsi="Garamond"/>
            <w:w w:val="110"/>
            <w:sz w:val="24"/>
          </w:rPr>
          <w:t>-0.05</w:t>
        </w:r>
        <w:r>
          <w:rPr>
            <w:rFonts w:ascii="Garamond" w:hAnsi="Garamond"/>
            <w:spacing w:val="17"/>
            <w:w w:val="110"/>
            <w:sz w:val="24"/>
          </w:rPr>
          <w:t xml:space="preserve"> </w:t>
        </w:r>
        <w:r>
          <w:rPr>
            <w:rFonts w:ascii="Garamond" w:hAnsi="Garamond"/>
            <w:w w:val="110"/>
            <w:sz w:val="24"/>
          </w:rPr>
          <w:t>(Visiting</w:t>
        </w:r>
        <w:r>
          <w:rPr>
            <w:rFonts w:ascii="Garamond" w:hAnsi="Garamond"/>
            <w:spacing w:val="16"/>
            <w:w w:val="110"/>
            <w:sz w:val="24"/>
          </w:rPr>
          <w:t xml:space="preserve"> </w:t>
        </w:r>
        <w:r>
          <w:rPr>
            <w:rFonts w:ascii="Garamond" w:hAnsi="Garamond"/>
            <w:w w:val="110"/>
            <w:sz w:val="24"/>
          </w:rPr>
          <w:t>a</w:t>
        </w:r>
        <w:r>
          <w:rPr>
            <w:rFonts w:ascii="Garamond" w:hAnsi="Garamond"/>
            <w:spacing w:val="17"/>
            <w:w w:val="110"/>
            <w:sz w:val="24"/>
          </w:rPr>
          <w:t xml:space="preserve"> </w:t>
        </w:r>
        <w:r>
          <w:rPr>
            <w:rFonts w:ascii="Garamond" w:hAnsi="Garamond"/>
            <w:w w:val="110"/>
            <w:sz w:val="24"/>
          </w:rPr>
          <w:t>new,</w:t>
        </w:r>
        <w:r>
          <w:rPr>
            <w:rFonts w:ascii="Garamond" w:hAnsi="Garamond"/>
            <w:spacing w:val="16"/>
            <w:w w:val="110"/>
            <w:sz w:val="24"/>
          </w:rPr>
          <w:t xml:space="preserve"> </w:t>
        </w:r>
        <w:r>
          <w:rPr>
            <w:rFonts w:ascii="Garamond" w:hAnsi="Garamond"/>
            <w:w w:val="110"/>
            <w:sz w:val="24"/>
          </w:rPr>
          <w:t>unseen</w:t>
        </w:r>
        <w:r>
          <w:rPr>
            <w:rFonts w:ascii="Garamond" w:hAnsi="Garamond"/>
            <w:spacing w:val="16"/>
            <w:w w:val="110"/>
            <w:sz w:val="24"/>
          </w:rPr>
          <w:t xml:space="preserve"> </w:t>
        </w:r>
        <w:r>
          <w:rPr>
            <w:rFonts w:ascii="Garamond" w:hAnsi="Garamond"/>
            <w:w w:val="110"/>
            <w:sz w:val="24"/>
          </w:rPr>
          <w:t>tile</w:t>
        </w:r>
        <w:r>
          <w:rPr>
            <w:rFonts w:ascii="Garamond" w:hAnsi="Garamond"/>
            <w:spacing w:val="17"/>
            <w:w w:val="110"/>
            <w:sz w:val="24"/>
          </w:rPr>
          <w:t xml:space="preserve"> </w:t>
        </w:r>
        <w:r>
          <w:rPr>
            <w:rFonts w:ascii="Garamond" w:hAnsi="Garamond"/>
            <w:w w:val="110"/>
            <w:sz w:val="24"/>
          </w:rPr>
          <w:t>that</w:t>
        </w:r>
        <w:r>
          <w:rPr>
            <w:rFonts w:ascii="Garamond" w:hAnsi="Garamond"/>
            <w:spacing w:val="16"/>
            <w:w w:val="110"/>
            <w:sz w:val="24"/>
          </w:rPr>
          <w:t xml:space="preserve"> </w:t>
        </w:r>
        <w:r>
          <w:rPr>
            <w:rFonts w:ascii="Garamond" w:hAnsi="Garamond"/>
            <w:w w:val="110"/>
            <w:sz w:val="24"/>
          </w:rPr>
          <w:t>isn’t</w:t>
        </w:r>
        <w:r>
          <w:rPr>
            <w:rFonts w:ascii="Garamond" w:hAnsi="Garamond"/>
            <w:spacing w:val="17"/>
            <w:w w:val="110"/>
            <w:sz w:val="24"/>
          </w:rPr>
          <w:t xml:space="preserve"> </w:t>
        </w:r>
        <w:r>
          <w:rPr>
            <w:rFonts w:ascii="Garamond" w:hAnsi="Garamond"/>
            <w:w w:val="110"/>
            <w:sz w:val="24"/>
          </w:rPr>
          <w:t>the</w:t>
        </w:r>
        <w:r>
          <w:rPr>
            <w:rFonts w:ascii="Garamond" w:hAnsi="Garamond"/>
            <w:spacing w:val="16"/>
            <w:w w:val="110"/>
            <w:sz w:val="24"/>
          </w:rPr>
          <w:t xml:space="preserve"> </w:t>
        </w:r>
        <w:r>
          <w:rPr>
            <w:rFonts w:ascii="Garamond" w:hAnsi="Garamond"/>
            <w:w w:val="110"/>
            <w:sz w:val="24"/>
          </w:rPr>
          <w:t>exit</w:t>
        </w:r>
        <w:r>
          <w:rPr>
            <w:rFonts w:ascii="Garamond" w:hAnsi="Garamond"/>
            <w:spacing w:val="16"/>
            <w:w w:val="110"/>
            <w:sz w:val="24"/>
          </w:rPr>
          <w:t xml:space="preserve"> </w:t>
        </w:r>
        <w:r>
          <w:rPr>
            <w:rFonts w:ascii="Garamond" w:hAnsi="Garamond"/>
            <w:w w:val="110"/>
            <w:sz w:val="24"/>
          </w:rPr>
          <w:t>tile)</w:t>
        </w:r>
      </w:ins>
    </w:p>
    <w:p w14:paraId="66DB8727" w14:textId="77777777" w:rsidR="00AB3B65" w:rsidRDefault="00AB3B65" w:rsidP="00AB3B65">
      <w:pPr>
        <w:pStyle w:val="ListParagraph"/>
        <w:numPr>
          <w:ilvl w:val="0"/>
          <w:numId w:val="2"/>
        </w:numPr>
        <w:tabs>
          <w:tab w:val="left" w:pos="696"/>
        </w:tabs>
        <w:spacing w:before="147"/>
        <w:ind w:hanging="238"/>
        <w:rPr>
          <w:ins w:id="160" w:author="Matteo Esposito" w:date="2019-04-12T20:06:00Z"/>
          <w:rFonts w:ascii="Garamond" w:hAnsi="Garamond"/>
          <w:sz w:val="24"/>
        </w:rPr>
      </w:pPr>
      <w:proofErr w:type="spellStart"/>
      <w:ins w:id="161" w:author="Matteo Esposito" w:date="2019-04-12T20:06:00Z">
        <w:r>
          <w:rPr>
            <w:rFonts w:ascii="Garamond" w:hAnsi="Garamond"/>
            <w:w w:val="110"/>
            <w:sz w:val="24"/>
          </w:rPr>
          <w:t>seenStateReward</w:t>
        </w:r>
        <w:proofErr w:type="spellEnd"/>
        <w:r>
          <w:rPr>
            <w:rFonts w:ascii="Garamond" w:hAnsi="Garamond"/>
            <w:w w:val="110"/>
            <w:sz w:val="24"/>
          </w:rPr>
          <w:t xml:space="preserve"> = -0.30 (Revisiting a</w:t>
        </w:r>
        <w:r>
          <w:rPr>
            <w:rFonts w:ascii="Garamond" w:hAnsi="Garamond"/>
            <w:spacing w:val="65"/>
            <w:w w:val="110"/>
            <w:sz w:val="24"/>
          </w:rPr>
          <w:t xml:space="preserve"> </w:t>
        </w:r>
        <w:r>
          <w:rPr>
            <w:rFonts w:ascii="Garamond" w:hAnsi="Garamond"/>
            <w:w w:val="110"/>
            <w:sz w:val="24"/>
          </w:rPr>
          <w:t>tile)</w:t>
        </w:r>
      </w:ins>
    </w:p>
    <w:p w14:paraId="0EDCCE3E" w14:textId="77777777" w:rsidR="00AB3B65" w:rsidRDefault="00AB3B65" w:rsidP="00AB3B65">
      <w:pPr>
        <w:pStyle w:val="ListParagraph"/>
        <w:numPr>
          <w:ilvl w:val="0"/>
          <w:numId w:val="2"/>
        </w:numPr>
        <w:tabs>
          <w:tab w:val="left" w:pos="696"/>
        </w:tabs>
        <w:spacing w:before="147"/>
        <w:ind w:left="461" w:hanging="3"/>
        <w:rPr>
          <w:ins w:id="162" w:author="Matteo Esposito" w:date="2019-04-12T20:06:00Z"/>
          <w:rFonts w:ascii="Garamond" w:hAnsi="Garamond"/>
          <w:sz w:val="24"/>
        </w:rPr>
      </w:pPr>
      <w:proofErr w:type="spellStart"/>
      <w:ins w:id="163" w:author="Matteo Esposito" w:date="2019-04-12T20:06:00Z">
        <w:r>
          <w:rPr>
            <w:rFonts w:ascii="Garamond" w:hAnsi="Garamond"/>
            <w:w w:val="110"/>
            <w:sz w:val="24"/>
          </w:rPr>
          <w:t>winningGameReward</w:t>
        </w:r>
        <w:proofErr w:type="spellEnd"/>
        <w:r>
          <w:rPr>
            <w:rFonts w:ascii="Garamond" w:hAnsi="Garamond"/>
            <w:spacing w:val="12"/>
            <w:w w:val="110"/>
            <w:sz w:val="24"/>
          </w:rPr>
          <w:t xml:space="preserve"> </w:t>
        </w:r>
        <w:r>
          <w:rPr>
            <w:rFonts w:ascii="Garamond" w:hAnsi="Garamond"/>
            <w:w w:val="110"/>
            <w:sz w:val="24"/>
          </w:rPr>
          <w:t>=</w:t>
        </w:r>
        <w:r>
          <w:rPr>
            <w:rFonts w:ascii="Garamond" w:hAnsi="Garamond"/>
            <w:spacing w:val="11"/>
            <w:w w:val="110"/>
            <w:sz w:val="24"/>
          </w:rPr>
          <w:t xml:space="preserve"> </w:t>
        </w:r>
        <w:r>
          <w:rPr>
            <w:rFonts w:ascii="Garamond" w:hAnsi="Garamond"/>
            <w:w w:val="110"/>
            <w:sz w:val="24"/>
          </w:rPr>
          <w:t>5</w:t>
        </w:r>
        <w:r>
          <w:rPr>
            <w:rFonts w:ascii="Garamond" w:hAnsi="Garamond"/>
            <w:spacing w:val="13"/>
            <w:w w:val="110"/>
            <w:sz w:val="24"/>
          </w:rPr>
          <w:t xml:space="preserve"> </w:t>
        </w:r>
        <w:r>
          <w:rPr>
            <w:rFonts w:ascii="Garamond" w:hAnsi="Garamond"/>
            <w:w w:val="110"/>
            <w:sz w:val="24"/>
          </w:rPr>
          <w:t>(Objective:</w:t>
        </w:r>
        <w:r>
          <w:rPr>
            <w:rFonts w:ascii="Garamond" w:hAnsi="Garamond"/>
            <w:spacing w:val="39"/>
            <w:w w:val="110"/>
            <w:sz w:val="24"/>
          </w:rPr>
          <w:t xml:space="preserve"> </w:t>
        </w:r>
        <w:r>
          <w:rPr>
            <w:rFonts w:ascii="Garamond" w:hAnsi="Garamond"/>
            <w:w w:val="110"/>
            <w:sz w:val="24"/>
          </w:rPr>
          <w:t>Visiting</w:t>
        </w:r>
        <w:r>
          <w:rPr>
            <w:rFonts w:ascii="Garamond" w:hAnsi="Garamond"/>
            <w:spacing w:val="11"/>
            <w:w w:val="110"/>
            <w:sz w:val="24"/>
          </w:rPr>
          <w:t xml:space="preserve"> </w:t>
        </w:r>
        <w:r>
          <w:rPr>
            <w:rFonts w:ascii="Garamond" w:hAnsi="Garamond"/>
            <w:w w:val="110"/>
            <w:sz w:val="24"/>
          </w:rPr>
          <w:t>the</w:t>
        </w:r>
        <w:r>
          <w:rPr>
            <w:rFonts w:ascii="Garamond" w:hAnsi="Garamond"/>
            <w:spacing w:val="12"/>
            <w:w w:val="110"/>
            <w:sz w:val="24"/>
          </w:rPr>
          <w:t xml:space="preserve"> </w:t>
        </w:r>
        <w:r>
          <w:rPr>
            <w:rFonts w:ascii="Garamond" w:hAnsi="Garamond"/>
            <w:w w:val="110"/>
            <w:sz w:val="24"/>
          </w:rPr>
          <w:t>exit</w:t>
        </w:r>
        <w:r>
          <w:rPr>
            <w:rFonts w:ascii="Garamond" w:hAnsi="Garamond"/>
            <w:spacing w:val="12"/>
            <w:w w:val="110"/>
            <w:sz w:val="24"/>
          </w:rPr>
          <w:t xml:space="preserve"> </w:t>
        </w:r>
        <w:r>
          <w:rPr>
            <w:rFonts w:ascii="Garamond" w:hAnsi="Garamond"/>
            <w:w w:val="110"/>
            <w:sz w:val="24"/>
          </w:rPr>
          <w:t>tile</w:t>
        </w:r>
        <w:r>
          <w:rPr>
            <w:rFonts w:ascii="Garamond" w:hAnsi="Garamond"/>
            <w:spacing w:val="12"/>
            <w:w w:val="110"/>
            <w:sz w:val="24"/>
          </w:rPr>
          <w:t xml:space="preserve"> </w:t>
        </w:r>
        <w:r>
          <w:rPr>
            <w:rFonts w:ascii="Garamond" w:hAnsi="Garamond"/>
            <w:w w:val="110"/>
            <w:sz w:val="24"/>
          </w:rPr>
          <w:t>-</w:t>
        </w:r>
        <w:r>
          <w:rPr>
            <w:rFonts w:ascii="Garamond" w:hAnsi="Garamond"/>
            <w:spacing w:val="12"/>
            <w:w w:val="110"/>
            <w:sz w:val="24"/>
          </w:rPr>
          <w:t xml:space="preserve"> </w:t>
        </w:r>
        <w:r>
          <w:rPr>
            <w:rFonts w:ascii="Garamond" w:hAnsi="Garamond"/>
            <w:w w:val="110"/>
            <w:sz w:val="24"/>
          </w:rPr>
          <w:t>denoted</w:t>
        </w:r>
        <w:r>
          <w:rPr>
            <w:rFonts w:ascii="Garamond" w:hAnsi="Garamond"/>
            <w:spacing w:val="12"/>
            <w:w w:val="110"/>
            <w:sz w:val="24"/>
          </w:rPr>
          <w:t xml:space="preserve"> </w:t>
        </w:r>
        <w:r>
          <w:rPr>
            <w:rFonts w:ascii="Garamond" w:hAnsi="Garamond"/>
            <w:w w:val="110"/>
            <w:sz w:val="24"/>
          </w:rPr>
          <w:t>as</w:t>
        </w:r>
        <w:r>
          <w:rPr>
            <w:rFonts w:ascii="Garamond" w:hAnsi="Garamond"/>
            <w:spacing w:val="13"/>
            <w:w w:val="110"/>
            <w:sz w:val="24"/>
          </w:rPr>
          <w:t xml:space="preserve"> </w:t>
        </w:r>
        <w:r>
          <w:rPr>
            <w:rFonts w:ascii="Garamond" w:hAnsi="Garamond"/>
            <w:w w:val="110"/>
            <w:sz w:val="24"/>
          </w:rPr>
          <w:t>a</w:t>
        </w:r>
        <w:r>
          <w:rPr>
            <w:rFonts w:ascii="Garamond" w:hAnsi="Garamond"/>
            <w:spacing w:val="11"/>
            <w:w w:val="110"/>
            <w:sz w:val="24"/>
          </w:rPr>
          <w:t xml:space="preserve"> </w:t>
        </w:r>
        <w:r>
          <w:rPr>
            <w:rFonts w:ascii="Garamond" w:hAnsi="Garamond"/>
            <w:spacing w:val="-3"/>
            <w:w w:val="110"/>
            <w:sz w:val="24"/>
          </w:rPr>
          <w:t>yellow</w:t>
        </w:r>
        <w:r>
          <w:rPr>
            <w:rFonts w:ascii="Garamond" w:hAnsi="Garamond"/>
            <w:spacing w:val="12"/>
            <w:w w:val="110"/>
            <w:sz w:val="24"/>
          </w:rPr>
          <w:t xml:space="preserve"> </w:t>
        </w:r>
        <w:r>
          <w:rPr>
            <w:rFonts w:ascii="Garamond" w:hAnsi="Garamond"/>
            <w:w w:val="110"/>
            <w:sz w:val="24"/>
          </w:rPr>
          <w:t>tile)</w:t>
        </w:r>
      </w:ins>
    </w:p>
    <w:p w14:paraId="47E0E9A7" w14:textId="77777777" w:rsidR="00AB3B65" w:rsidRDefault="00AB3B65" w:rsidP="00AB3B65">
      <w:pPr>
        <w:pStyle w:val="BodyText"/>
        <w:spacing w:before="115" w:line="288" w:lineRule="exact"/>
        <w:ind w:left="110" w:right="347" w:firstLine="351"/>
        <w:jc w:val="both"/>
        <w:rPr>
          <w:ins w:id="164" w:author="Matteo Esposito" w:date="2019-04-12T20:06:00Z"/>
        </w:rPr>
      </w:pPr>
      <w:ins w:id="165" w:author="Matteo Esposito" w:date="2019-04-12T20:06:00Z">
        <w:r>
          <w:rPr>
            <w:w w:val="110"/>
          </w:rPr>
          <w:t>One thing to note is that if the agent attempts to hit a wall or the outer bound of the maze then it stays at its current position and gets attributed a reward of -0.30. Given the structure</w:t>
        </w:r>
        <w:r>
          <w:rPr>
            <w:spacing w:val="-7"/>
            <w:w w:val="110"/>
          </w:rPr>
          <w:t xml:space="preserve"> </w:t>
        </w:r>
        <w:r>
          <w:rPr>
            <w:w w:val="110"/>
          </w:rPr>
          <w:t>of</w:t>
        </w:r>
        <w:r>
          <w:rPr>
            <w:spacing w:val="-6"/>
            <w:w w:val="110"/>
          </w:rPr>
          <w:t xml:space="preserve"> </w:t>
        </w:r>
        <w:r>
          <w:rPr>
            <w:w w:val="110"/>
          </w:rPr>
          <w:t>our</w:t>
        </w:r>
        <w:r>
          <w:rPr>
            <w:spacing w:val="-7"/>
            <w:w w:val="110"/>
          </w:rPr>
          <w:t xml:space="preserve"> </w:t>
        </w:r>
        <w:r>
          <w:rPr>
            <w:w w:val="110"/>
          </w:rPr>
          <w:t>test</w:t>
        </w:r>
        <w:r>
          <w:rPr>
            <w:spacing w:val="-7"/>
            <w:w w:val="110"/>
          </w:rPr>
          <w:t xml:space="preserve"> </w:t>
        </w:r>
        <w:r>
          <w:rPr>
            <w:w w:val="110"/>
          </w:rPr>
          <w:t>maze,</w:t>
        </w:r>
        <w:r>
          <w:rPr>
            <w:spacing w:val="-4"/>
            <w:w w:val="110"/>
          </w:rPr>
          <w:t xml:space="preserve"> </w:t>
        </w:r>
        <w:r>
          <w:rPr>
            <w:w w:val="110"/>
          </w:rPr>
          <w:t>our</w:t>
        </w:r>
        <w:r>
          <w:rPr>
            <w:spacing w:val="-6"/>
            <w:w w:val="110"/>
          </w:rPr>
          <w:t xml:space="preserve"> </w:t>
        </w:r>
        <w:r>
          <w:rPr>
            <w:w w:val="110"/>
          </w:rPr>
          <w:t>optimal</w:t>
        </w:r>
        <w:r>
          <w:rPr>
            <w:spacing w:val="-6"/>
            <w:w w:val="110"/>
          </w:rPr>
          <w:t xml:space="preserve"> </w:t>
        </w:r>
        <w:r>
          <w:rPr>
            <w:w w:val="110"/>
          </w:rPr>
          <w:t>return</w:t>
        </w:r>
        <w:r>
          <w:rPr>
            <w:spacing w:val="-7"/>
            <w:w w:val="110"/>
          </w:rPr>
          <w:t xml:space="preserve"> </w:t>
        </w:r>
        <w:r>
          <w:rPr>
            <w:w w:val="110"/>
          </w:rPr>
          <w:t>would</w:t>
        </w:r>
        <w:r>
          <w:rPr>
            <w:spacing w:val="-7"/>
            <w:w w:val="110"/>
          </w:rPr>
          <w:t xml:space="preserve"> </w:t>
        </w:r>
        <w:r>
          <w:rPr>
            <w:spacing w:val="3"/>
            <w:w w:val="110"/>
          </w:rPr>
          <w:t>be</w:t>
        </w:r>
        <w:r>
          <w:rPr>
            <w:spacing w:val="-5"/>
            <w:w w:val="110"/>
          </w:rPr>
          <w:t xml:space="preserve"> </w:t>
        </w:r>
        <w:r>
          <w:rPr>
            <w:rFonts w:ascii="Palatino Linotype"/>
            <w:i/>
            <w:w w:val="110"/>
          </w:rPr>
          <w:t>G</w:t>
        </w:r>
        <w:r>
          <w:rPr>
            <w:rFonts w:ascii="Tahoma"/>
            <w:w w:val="110"/>
            <w:vertAlign w:val="subscript"/>
          </w:rPr>
          <w:t>0</w:t>
        </w:r>
        <w:r>
          <w:rPr>
            <w:rFonts w:ascii="Tahoma"/>
            <w:spacing w:val="-16"/>
            <w:w w:val="110"/>
          </w:rPr>
          <w:t xml:space="preserve"> </w:t>
        </w:r>
        <w:r>
          <w:rPr>
            <w:w w:val="110"/>
          </w:rPr>
          <w:t>=</w:t>
        </w:r>
        <w:r>
          <w:rPr>
            <w:spacing w:val="-7"/>
            <w:w w:val="110"/>
          </w:rPr>
          <w:t xml:space="preserve"> </w:t>
        </w:r>
        <w:r>
          <w:rPr>
            <w:w w:val="110"/>
          </w:rPr>
          <w:t>3</w:t>
        </w:r>
        <w:r>
          <w:rPr>
            <w:rFonts w:ascii="Palatino Linotype"/>
            <w:i/>
            <w:w w:val="110"/>
          </w:rPr>
          <w:t>.</w:t>
        </w:r>
        <w:r>
          <w:rPr>
            <w:w w:val="110"/>
          </w:rPr>
          <w:t>85,</w:t>
        </w:r>
        <w:r>
          <w:rPr>
            <w:spacing w:val="-5"/>
            <w:w w:val="110"/>
          </w:rPr>
          <w:t xml:space="preserve"> </w:t>
        </w:r>
        <w:r>
          <w:rPr>
            <w:w w:val="110"/>
          </w:rPr>
          <w:t>which</w:t>
        </w:r>
        <w:r>
          <w:rPr>
            <w:spacing w:val="-7"/>
            <w:w w:val="110"/>
          </w:rPr>
          <w:t xml:space="preserve"> </w:t>
        </w:r>
        <w:r>
          <w:rPr>
            <w:w w:val="110"/>
          </w:rPr>
          <w:t>will</w:t>
        </w:r>
        <w:r>
          <w:rPr>
            <w:spacing w:val="-7"/>
            <w:w w:val="110"/>
          </w:rPr>
          <w:t xml:space="preserve"> </w:t>
        </w:r>
        <w:r>
          <w:rPr>
            <w:spacing w:val="3"/>
            <w:w w:val="110"/>
          </w:rPr>
          <w:t>be</w:t>
        </w:r>
        <w:r>
          <w:rPr>
            <w:spacing w:val="-6"/>
            <w:w w:val="110"/>
          </w:rPr>
          <w:t xml:space="preserve"> </w:t>
        </w:r>
        <w:r>
          <w:rPr>
            <w:w w:val="110"/>
          </w:rPr>
          <w:t>denoted</w:t>
        </w:r>
        <w:r>
          <w:rPr>
            <w:spacing w:val="-7"/>
            <w:w w:val="110"/>
          </w:rPr>
          <w:t xml:space="preserve"> </w:t>
        </w:r>
        <w:r>
          <w:rPr>
            <w:w w:val="110"/>
          </w:rPr>
          <w:t>as the</w:t>
        </w:r>
        <w:r>
          <w:rPr>
            <w:spacing w:val="-19"/>
            <w:w w:val="110"/>
          </w:rPr>
          <w:t xml:space="preserve"> </w:t>
        </w:r>
        <w:r>
          <w:rPr>
            <w:w w:val="110"/>
          </w:rPr>
          <w:t>green</w:t>
        </w:r>
        <w:r>
          <w:rPr>
            <w:spacing w:val="-19"/>
            <w:w w:val="110"/>
          </w:rPr>
          <w:t xml:space="preserve"> </w:t>
        </w:r>
        <w:r>
          <w:rPr>
            <w:w w:val="110"/>
          </w:rPr>
          <w:t>convergence</w:t>
        </w:r>
        <w:r>
          <w:rPr>
            <w:spacing w:val="-19"/>
            <w:w w:val="110"/>
          </w:rPr>
          <w:t xml:space="preserve"> </w:t>
        </w:r>
        <w:r>
          <w:rPr>
            <w:w w:val="110"/>
          </w:rPr>
          <w:t>asymptote</w:t>
        </w:r>
        <w:r>
          <w:rPr>
            <w:spacing w:val="-18"/>
            <w:w w:val="110"/>
          </w:rPr>
          <w:t xml:space="preserve"> </w:t>
        </w:r>
        <w:r>
          <w:rPr>
            <w:w w:val="110"/>
          </w:rPr>
          <w:t>curve</w:t>
        </w:r>
        <w:r>
          <w:rPr>
            <w:spacing w:val="-19"/>
            <w:w w:val="110"/>
          </w:rPr>
          <w:t xml:space="preserve"> </w:t>
        </w:r>
        <w:r>
          <w:rPr>
            <w:w w:val="110"/>
          </w:rPr>
          <w:t>in</w:t>
        </w:r>
        <w:r>
          <w:rPr>
            <w:spacing w:val="-19"/>
            <w:w w:val="110"/>
          </w:rPr>
          <w:t xml:space="preserve"> </w:t>
        </w:r>
        <w:r>
          <w:rPr>
            <w:w w:val="110"/>
          </w:rPr>
          <w:t>our</w:t>
        </w:r>
        <w:r>
          <w:rPr>
            <w:spacing w:val="-19"/>
            <w:w w:val="110"/>
          </w:rPr>
          <w:t xml:space="preserve"> </w:t>
        </w:r>
        <w:r>
          <w:rPr>
            <w:w w:val="110"/>
          </w:rPr>
          <w:t>return</w:t>
        </w:r>
        <w:r>
          <w:rPr>
            <w:spacing w:val="-18"/>
            <w:w w:val="110"/>
          </w:rPr>
          <w:t xml:space="preserve"> </w:t>
        </w:r>
        <w:r>
          <w:rPr>
            <w:w w:val="110"/>
          </w:rPr>
          <w:t>average</w:t>
        </w:r>
        <w:r>
          <w:rPr>
            <w:spacing w:val="-19"/>
            <w:w w:val="110"/>
          </w:rPr>
          <w:t xml:space="preserve"> </w:t>
        </w:r>
        <w:r>
          <w:rPr>
            <w:w w:val="110"/>
          </w:rPr>
          <w:t>plots</w:t>
        </w:r>
        <w:r>
          <w:rPr>
            <w:spacing w:val="-19"/>
            <w:w w:val="110"/>
          </w:rPr>
          <w:t xml:space="preserve"> </w:t>
        </w:r>
        <w:r>
          <w:rPr>
            <w:w w:val="110"/>
          </w:rPr>
          <w:t>presented</w:t>
        </w:r>
        <w:r>
          <w:rPr>
            <w:spacing w:val="-19"/>
            <w:w w:val="110"/>
          </w:rPr>
          <w:t xml:space="preserve"> </w:t>
        </w:r>
        <w:r>
          <w:rPr>
            <w:w w:val="110"/>
          </w:rPr>
          <w:t>in</w:t>
        </w:r>
        <w:r>
          <w:rPr>
            <w:spacing w:val="-18"/>
            <w:w w:val="110"/>
          </w:rPr>
          <w:t xml:space="preserve"> </w:t>
        </w:r>
        <w:r>
          <w:rPr>
            <w:w w:val="110"/>
          </w:rPr>
          <w:t>the</w:t>
        </w:r>
        <w:r>
          <w:rPr>
            <w:spacing w:val="-19"/>
            <w:w w:val="110"/>
          </w:rPr>
          <w:t xml:space="preserve"> </w:t>
        </w:r>
        <w:r>
          <w:rPr>
            <w:w w:val="110"/>
          </w:rPr>
          <w:t>following section of this</w:t>
        </w:r>
        <w:r>
          <w:rPr>
            <w:spacing w:val="34"/>
            <w:w w:val="110"/>
          </w:rPr>
          <w:t xml:space="preserve"> </w:t>
        </w:r>
        <w:r>
          <w:rPr>
            <w:w w:val="110"/>
          </w:rPr>
          <w:t>report.</w:t>
        </w:r>
        <w:commentRangeEnd w:id="154"/>
        <w:r>
          <w:rPr>
            <w:rStyle w:val="CommentReference"/>
          </w:rPr>
          <w:commentReference w:id="154"/>
        </w:r>
      </w:ins>
    </w:p>
    <w:p w14:paraId="5B37CF8E" w14:textId="77777777" w:rsidR="00AB3B65" w:rsidRDefault="00AB3B65">
      <w:pPr>
        <w:pStyle w:val="BodyText"/>
        <w:spacing w:before="159" w:line="244" w:lineRule="auto"/>
        <w:ind w:left="110" w:right="348" w:firstLine="351"/>
        <w:jc w:val="both"/>
      </w:pPr>
    </w:p>
    <w:p w14:paraId="3DB1F302" w14:textId="27CACF80" w:rsidR="00074190" w:rsidDel="00A26B4D" w:rsidRDefault="00A33816">
      <w:pPr>
        <w:pStyle w:val="BodyText"/>
        <w:spacing w:before="21"/>
        <w:ind w:left="461"/>
        <w:rPr>
          <w:del w:id="166" w:author="William Ngo" w:date="2019-04-12T11:05:00Z"/>
        </w:rPr>
      </w:pPr>
      <w:del w:id="167" w:author="William Ngo" w:date="2019-04-12T11:05:00Z">
        <w:r w:rsidDel="00A26B4D">
          <w:rPr>
            <w:w w:val="110"/>
          </w:rPr>
          <w:delText>apple</w:delText>
        </w:r>
      </w:del>
    </w:p>
    <w:p w14:paraId="6EC46FBC" w14:textId="77777777" w:rsidR="00074190" w:rsidRDefault="00074190">
      <w:pPr>
        <w:sectPr w:rsidR="00074190">
          <w:pgSz w:w="11910" w:h="16840"/>
          <w:pgMar w:top="1580" w:right="940" w:bottom="2040" w:left="1180" w:header="0" w:footer="1843" w:gutter="0"/>
          <w:cols w:space="720"/>
        </w:sectPr>
      </w:pPr>
    </w:p>
    <w:p w14:paraId="00FF819A" w14:textId="77777777" w:rsidR="00074190" w:rsidRDefault="00074190">
      <w:pPr>
        <w:pStyle w:val="BodyText"/>
        <w:rPr>
          <w:sz w:val="20"/>
        </w:rPr>
      </w:pPr>
    </w:p>
    <w:p w14:paraId="651B9FA0" w14:textId="77777777" w:rsidR="00074190" w:rsidRDefault="00074190">
      <w:pPr>
        <w:pStyle w:val="BodyText"/>
        <w:rPr>
          <w:sz w:val="20"/>
        </w:rPr>
      </w:pPr>
    </w:p>
    <w:p w14:paraId="6FC79D2F" w14:textId="77777777" w:rsidR="00074190" w:rsidRDefault="00A33816">
      <w:pPr>
        <w:pStyle w:val="ListParagraph"/>
        <w:numPr>
          <w:ilvl w:val="1"/>
          <w:numId w:val="3"/>
        </w:numPr>
        <w:tabs>
          <w:tab w:val="left" w:pos="613"/>
        </w:tabs>
        <w:spacing w:before="187"/>
        <w:rPr>
          <w:rFonts w:ascii="Bookman Old Style"/>
          <w:i/>
          <w:sz w:val="24"/>
        </w:rPr>
      </w:pPr>
      <w:commentRangeStart w:id="168"/>
      <w:r>
        <w:rPr>
          <w:rFonts w:ascii="Bookman Old Style"/>
          <w:i/>
          <w:sz w:val="24"/>
        </w:rPr>
        <w:t>Considerations</w:t>
      </w:r>
      <w:commentRangeEnd w:id="168"/>
      <w:r w:rsidR="006554F9">
        <w:rPr>
          <w:rStyle w:val="CommentReference"/>
          <w:rFonts w:ascii="Garamond" w:eastAsia="Garamond" w:hAnsi="Garamond" w:cs="Garamond"/>
        </w:rPr>
        <w:commentReference w:id="168"/>
      </w:r>
    </w:p>
    <w:p w14:paraId="57E5F422" w14:textId="77777777" w:rsidR="00074190" w:rsidRDefault="00074190">
      <w:pPr>
        <w:pStyle w:val="BodyText"/>
        <w:spacing w:before="8"/>
        <w:rPr>
          <w:rFonts w:ascii="Bookman Old Style"/>
          <w:i/>
          <w:sz w:val="27"/>
        </w:rPr>
      </w:pPr>
    </w:p>
    <w:p w14:paraId="2BD39119" w14:textId="77777777" w:rsidR="00074190" w:rsidRDefault="00A33816">
      <w:pPr>
        <w:pStyle w:val="BodyText"/>
        <w:ind w:left="110" w:right="346" w:firstLine="351"/>
        <w:jc w:val="both"/>
      </w:pPr>
      <w:r>
        <w:rPr>
          <w:w w:val="105"/>
        </w:rPr>
        <w:t xml:space="preserve">In approaching this problem, as in almost all reinforcement problems, choosing a suitable </w:t>
      </w:r>
      <w:r>
        <w:rPr>
          <w:spacing w:val="-3"/>
          <w:w w:val="105"/>
        </w:rPr>
        <w:t xml:space="preserve">value </w:t>
      </w:r>
      <w:r>
        <w:rPr>
          <w:w w:val="105"/>
        </w:rPr>
        <w:t xml:space="preserve">of </w:t>
      </w:r>
      <w:r>
        <w:rPr>
          <w:rFonts w:ascii="Palatino Linotype" w:hAnsi="Palatino Linotype"/>
          <w:i/>
          <w:w w:val="105"/>
        </w:rPr>
        <w:t xml:space="preserve">ε </w:t>
      </w:r>
      <w:r>
        <w:rPr>
          <w:spacing w:val="-3"/>
          <w:w w:val="105"/>
        </w:rPr>
        <w:t xml:space="preserve">was </w:t>
      </w:r>
      <w:r>
        <w:rPr>
          <w:w w:val="105"/>
        </w:rPr>
        <w:t xml:space="preserve">a challenge, as </w:t>
      </w:r>
      <w:r>
        <w:rPr>
          <w:spacing w:val="-4"/>
          <w:w w:val="105"/>
        </w:rPr>
        <w:t xml:space="preserve">we </w:t>
      </w:r>
      <w:r>
        <w:rPr>
          <w:spacing w:val="-3"/>
          <w:w w:val="105"/>
        </w:rPr>
        <w:t xml:space="preserve">wanted  </w:t>
      </w:r>
      <w:r>
        <w:rPr>
          <w:w w:val="105"/>
        </w:rPr>
        <w:t xml:space="preserve">to encourage the agent to use the highest return  policy at </w:t>
      </w:r>
      <w:r>
        <w:rPr>
          <w:spacing w:val="-3"/>
          <w:w w:val="105"/>
        </w:rPr>
        <w:t xml:space="preserve">any </w:t>
      </w:r>
      <w:r>
        <w:rPr>
          <w:w w:val="105"/>
        </w:rPr>
        <w:t>point in time as well as take time to explore alternate solutions to uncover a potentially</w:t>
      </w:r>
      <w:r>
        <w:rPr>
          <w:spacing w:val="17"/>
          <w:w w:val="105"/>
        </w:rPr>
        <w:t xml:space="preserve"> </w:t>
      </w:r>
      <w:r>
        <w:rPr>
          <w:w w:val="105"/>
        </w:rPr>
        <w:t>better</w:t>
      </w:r>
      <w:r>
        <w:rPr>
          <w:spacing w:val="18"/>
          <w:w w:val="105"/>
        </w:rPr>
        <w:t xml:space="preserve"> </w:t>
      </w:r>
      <w:r>
        <w:rPr>
          <w:w w:val="105"/>
        </w:rPr>
        <w:t>policy</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long</w:t>
      </w:r>
      <w:r>
        <w:rPr>
          <w:spacing w:val="17"/>
          <w:w w:val="105"/>
        </w:rPr>
        <w:t xml:space="preserve"> </w:t>
      </w:r>
      <w:r>
        <w:rPr>
          <w:w w:val="105"/>
        </w:rPr>
        <w:t>run.</w:t>
      </w:r>
    </w:p>
    <w:p w14:paraId="6E723044" w14:textId="6AAD8F3D" w:rsidR="00074190" w:rsidRDefault="00A33816">
      <w:pPr>
        <w:pStyle w:val="BodyText"/>
        <w:spacing w:before="22" w:line="256" w:lineRule="auto"/>
        <w:ind w:left="110" w:right="349" w:firstLine="351"/>
        <w:jc w:val="both"/>
      </w:pPr>
      <w:r>
        <w:rPr>
          <w:spacing w:val="-10"/>
          <w:w w:val="110"/>
        </w:rPr>
        <w:t>To</w:t>
      </w:r>
      <w:r>
        <w:rPr>
          <w:spacing w:val="-9"/>
          <w:w w:val="110"/>
        </w:rPr>
        <w:t xml:space="preserve"> </w:t>
      </w:r>
      <w:r>
        <w:rPr>
          <w:w w:val="110"/>
        </w:rPr>
        <w:t>address</w:t>
      </w:r>
      <w:r>
        <w:rPr>
          <w:spacing w:val="-8"/>
          <w:w w:val="110"/>
        </w:rPr>
        <w:t xml:space="preserve"> </w:t>
      </w:r>
      <w:r>
        <w:rPr>
          <w:w w:val="110"/>
        </w:rPr>
        <w:t>this</w:t>
      </w:r>
      <w:r>
        <w:rPr>
          <w:spacing w:val="-8"/>
          <w:w w:val="110"/>
        </w:rPr>
        <w:t xml:space="preserve"> </w:t>
      </w:r>
      <w:r>
        <w:rPr>
          <w:w w:val="110"/>
        </w:rPr>
        <w:t>challenge,</w:t>
      </w:r>
      <w:r>
        <w:rPr>
          <w:spacing w:val="-5"/>
          <w:w w:val="110"/>
        </w:rPr>
        <w:t xml:space="preserve"> </w:t>
      </w:r>
      <w:r>
        <w:rPr>
          <w:spacing w:val="-4"/>
          <w:w w:val="110"/>
        </w:rPr>
        <w:t>we</w:t>
      </w:r>
      <w:r>
        <w:rPr>
          <w:spacing w:val="-8"/>
          <w:w w:val="110"/>
        </w:rPr>
        <w:t xml:space="preserve"> </w:t>
      </w:r>
      <w:r>
        <w:rPr>
          <w:w w:val="110"/>
        </w:rPr>
        <w:t>tested</w:t>
      </w:r>
      <w:r>
        <w:rPr>
          <w:spacing w:val="-8"/>
          <w:w w:val="110"/>
        </w:rPr>
        <w:t xml:space="preserve"> </w:t>
      </w:r>
      <w:r>
        <w:rPr>
          <w:w w:val="110"/>
        </w:rPr>
        <w:t>multiple</w:t>
      </w:r>
      <w:r>
        <w:rPr>
          <w:spacing w:val="-8"/>
          <w:w w:val="110"/>
        </w:rPr>
        <w:t xml:space="preserve"> </w:t>
      </w:r>
      <w:r>
        <w:rPr>
          <w:w w:val="110"/>
        </w:rPr>
        <w:t>epsilon</w:t>
      </w:r>
      <w:r>
        <w:rPr>
          <w:spacing w:val="-8"/>
          <w:w w:val="110"/>
        </w:rPr>
        <w:t xml:space="preserve"> </w:t>
      </w:r>
      <w:r>
        <w:rPr>
          <w:w w:val="110"/>
        </w:rPr>
        <w:t>update</w:t>
      </w:r>
      <w:r>
        <w:rPr>
          <w:spacing w:val="-8"/>
          <w:w w:val="110"/>
        </w:rPr>
        <w:t xml:space="preserve"> </w:t>
      </w:r>
      <w:r>
        <w:rPr>
          <w:w w:val="110"/>
        </w:rPr>
        <w:t>functions</w:t>
      </w:r>
      <w:ins w:id="169" w:author="William Ngo" w:date="2019-04-12T11:12:00Z">
        <w:r w:rsidR="005D6681">
          <w:rPr>
            <w:w w:val="110"/>
          </w:rPr>
          <w:t xml:space="preserve"> on one of our learning algorithms</w:t>
        </w:r>
      </w:ins>
      <w:r>
        <w:rPr>
          <w:w w:val="110"/>
        </w:rPr>
        <w:t>,</w:t>
      </w:r>
      <w:r>
        <w:rPr>
          <w:spacing w:val="-6"/>
          <w:w w:val="110"/>
        </w:rPr>
        <w:t xml:space="preserve"> </w:t>
      </w:r>
      <w:r>
        <w:rPr>
          <w:w w:val="110"/>
        </w:rPr>
        <w:t>and</w:t>
      </w:r>
      <w:r>
        <w:rPr>
          <w:spacing w:val="-8"/>
          <w:w w:val="110"/>
        </w:rPr>
        <w:t xml:space="preserve"> </w:t>
      </w:r>
      <w:r>
        <w:rPr>
          <w:w w:val="110"/>
        </w:rPr>
        <w:t>found</w:t>
      </w:r>
      <w:r>
        <w:rPr>
          <w:spacing w:val="-8"/>
          <w:w w:val="110"/>
        </w:rPr>
        <w:t xml:space="preserve"> </w:t>
      </w:r>
      <w:r>
        <w:rPr>
          <w:w w:val="110"/>
        </w:rPr>
        <w:t>that</w:t>
      </w:r>
      <w:ins w:id="170" w:author="William Ngo" w:date="2019-04-12T11:12:00Z">
        <w:r w:rsidR="005D6681">
          <w:rPr>
            <w:w w:val="110"/>
          </w:rPr>
          <w:t xml:space="preserve"> using</w:t>
        </w:r>
      </w:ins>
      <w:r>
        <w:rPr>
          <w:spacing w:val="-8"/>
          <w:w w:val="110"/>
        </w:rPr>
        <w:t xml:space="preserve"> </w:t>
      </w:r>
      <w:r>
        <w:rPr>
          <w:w w:val="110"/>
        </w:rPr>
        <w:t xml:space="preserve">an exponentially decaying epsilon </w:t>
      </w:r>
      <w:del w:id="171" w:author="William Ngo" w:date="2019-04-12T11:12:00Z">
        <w:r w:rsidDel="004230E4">
          <w:rPr>
            <w:w w:val="110"/>
          </w:rPr>
          <w:delText xml:space="preserve">trend </w:delText>
        </w:r>
        <w:r w:rsidDel="004230E4">
          <w:rPr>
            <w:spacing w:val="-3"/>
            <w:w w:val="110"/>
          </w:rPr>
          <w:delText xml:space="preserve">was </w:delText>
        </w:r>
        <w:r w:rsidDel="004230E4">
          <w:rPr>
            <w:w w:val="110"/>
          </w:rPr>
          <w:delText xml:space="preserve">the rule that </w:delText>
        </w:r>
      </w:del>
      <w:r>
        <w:rPr>
          <w:w w:val="110"/>
        </w:rPr>
        <w:t xml:space="preserve">yielded the most rapidly converging return curve, as seen in the following figure. . . . </w:t>
      </w:r>
      <w:r>
        <w:rPr>
          <w:color w:val="FF0000"/>
          <w:spacing w:val="-4"/>
          <w:w w:val="110"/>
        </w:rPr>
        <w:t xml:space="preserve">Write </w:t>
      </w:r>
      <w:r>
        <w:rPr>
          <w:color w:val="FF0000"/>
          <w:w w:val="110"/>
        </w:rPr>
        <w:t>more if</w:t>
      </w:r>
      <w:r>
        <w:rPr>
          <w:color w:val="FF0000"/>
          <w:spacing w:val="-14"/>
          <w:w w:val="110"/>
        </w:rPr>
        <w:t xml:space="preserve"> </w:t>
      </w:r>
      <w:r>
        <w:rPr>
          <w:color w:val="FF0000"/>
          <w:w w:val="110"/>
        </w:rPr>
        <w:t>necessary...</w:t>
      </w:r>
      <w:ins w:id="172" w:author="William Ngo" w:date="2019-04-12T11:13:00Z">
        <w:r w:rsidR="004230E4">
          <w:rPr>
            <w:color w:val="FF0000"/>
            <w:w w:val="110"/>
          </w:rPr>
          <w:t xml:space="preserve"> </w:t>
        </w:r>
      </w:ins>
    </w:p>
    <w:p w14:paraId="2DB285C8" w14:textId="77777777" w:rsidR="00074190" w:rsidRDefault="00074190">
      <w:pPr>
        <w:pStyle w:val="BodyText"/>
        <w:spacing w:before="6"/>
        <w:rPr>
          <w:sz w:val="20"/>
        </w:rPr>
      </w:pPr>
    </w:p>
    <w:p w14:paraId="34C324D8" w14:textId="542B42C5" w:rsidR="00074190" w:rsidRDefault="00A33816">
      <w:pPr>
        <w:ind w:left="277" w:right="515"/>
        <w:jc w:val="center"/>
        <w:rPr>
          <w:rFonts w:ascii="PMingLiU" w:hAnsi="PMingLiU"/>
          <w:sz w:val="20"/>
        </w:rPr>
      </w:pPr>
      <w:r>
        <w:rPr>
          <w:rFonts w:ascii="PMingLiU" w:hAnsi="PMingLiU"/>
          <w:w w:val="115"/>
          <w:sz w:val="20"/>
        </w:rPr>
        <w:t xml:space="preserve">Figure 3: Q-Learning returns under various </w:t>
      </w:r>
      <w:r>
        <w:rPr>
          <w:rFonts w:ascii="Arial" w:hAnsi="Arial"/>
          <w:i/>
          <w:w w:val="115"/>
          <w:sz w:val="20"/>
        </w:rPr>
        <w:t>ε</w:t>
      </w:r>
      <w:r>
        <w:rPr>
          <w:rFonts w:ascii="PMingLiU" w:hAnsi="PMingLiU"/>
          <w:w w:val="115"/>
          <w:sz w:val="20"/>
        </w:rPr>
        <w:t xml:space="preserve">-update rules. </w:t>
      </w:r>
      <w:commentRangeStart w:id="173"/>
      <w:del w:id="174" w:author="William Ngo" w:date="2019-04-12T11:28:00Z">
        <w:r w:rsidDel="00DB2A10">
          <w:rPr>
            <w:rFonts w:ascii="PMingLiU" w:hAnsi="PMingLiU"/>
            <w:w w:val="115"/>
            <w:sz w:val="20"/>
          </w:rPr>
          <w:delText xml:space="preserve">(Default </w:delText>
        </w:r>
        <w:r w:rsidDel="00DB2A10">
          <w:rPr>
            <w:rFonts w:ascii="Arial" w:hAnsi="Arial"/>
            <w:i/>
            <w:w w:val="115"/>
            <w:sz w:val="20"/>
          </w:rPr>
          <w:delText xml:space="preserve">ε </w:delText>
        </w:r>
        <w:r w:rsidDel="00DB2A10">
          <w:rPr>
            <w:rFonts w:ascii="PMingLiU" w:hAnsi="PMingLiU"/>
            <w:w w:val="115"/>
            <w:sz w:val="20"/>
          </w:rPr>
          <w:delText>= 0</w:delText>
        </w:r>
        <w:r w:rsidDel="00DB2A10">
          <w:rPr>
            <w:rFonts w:ascii="Arial" w:hAnsi="Arial"/>
            <w:i/>
            <w:w w:val="115"/>
            <w:sz w:val="20"/>
          </w:rPr>
          <w:delText>.</w:delText>
        </w:r>
        <w:r w:rsidDel="00DB2A10">
          <w:rPr>
            <w:rFonts w:ascii="PMingLiU" w:hAnsi="PMingLiU"/>
            <w:w w:val="115"/>
            <w:sz w:val="20"/>
          </w:rPr>
          <w:delText>4)</w:delText>
        </w:r>
      </w:del>
      <w:commentRangeEnd w:id="173"/>
      <w:r w:rsidR="00DB2A10">
        <w:rPr>
          <w:rStyle w:val="CommentReference"/>
        </w:rPr>
        <w:commentReference w:id="173"/>
      </w:r>
    </w:p>
    <w:p w14:paraId="3D694E7B" w14:textId="77777777" w:rsidR="00074190" w:rsidRDefault="00A33816">
      <w:pPr>
        <w:pStyle w:val="BodyText"/>
        <w:spacing w:before="12"/>
        <w:rPr>
          <w:rFonts w:ascii="PMingLiU"/>
          <w:sz w:val="20"/>
        </w:rPr>
      </w:pPr>
      <w:r>
        <w:rPr>
          <w:noProof/>
        </w:rPr>
        <w:drawing>
          <wp:anchor distT="0" distB="0" distL="0" distR="0" simplePos="0" relativeHeight="11" behindDoc="0" locked="0" layoutInCell="1" allowOverlap="1" wp14:anchorId="46968180" wp14:editId="16F2F18E">
            <wp:simplePos x="0" y="0"/>
            <wp:positionH relativeFrom="page">
              <wp:posOffset>1440002</wp:posOffset>
            </wp:positionH>
            <wp:positionV relativeFrom="paragraph">
              <wp:posOffset>210284</wp:posOffset>
            </wp:positionV>
            <wp:extent cx="4447222" cy="29169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447222" cy="2916936"/>
                    </a:xfrm>
                    <a:prstGeom prst="rect">
                      <a:avLst/>
                    </a:prstGeom>
                  </pic:spPr>
                </pic:pic>
              </a:graphicData>
            </a:graphic>
          </wp:anchor>
        </w:drawing>
      </w:r>
    </w:p>
    <w:p w14:paraId="0BF4A0A0" w14:textId="77777777" w:rsidR="00074190" w:rsidRDefault="00074190">
      <w:pPr>
        <w:pStyle w:val="BodyText"/>
        <w:rPr>
          <w:rFonts w:ascii="PMingLiU"/>
          <w:sz w:val="20"/>
        </w:rPr>
      </w:pPr>
    </w:p>
    <w:p w14:paraId="42C2C8BB" w14:textId="77777777" w:rsidR="00074190" w:rsidRDefault="00074190">
      <w:pPr>
        <w:pStyle w:val="BodyText"/>
        <w:spacing w:before="6"/>
        <w:rPr>
          <w:rFonts w:ascii="PMingLiU"/>
          <w:sz w:val="21"/>
        </w:rPr>
      </w:pPr>
    </w:p>
    <w:p w14:paraId="459B8706" w14:textId="77777777" w:rsidR="00074190" w:rsidRDefault="00A33816">
      <w:pPr>
        <w:spacing w:before="1"/>
        <w:ind w:left="275" w:right="515"/>
        <w:jc w:val="center"/>
        <w:rPr>
          <w:rFonts w:ascii="PMingLiU"/>
          <w:sz w:val="20"/>
        </w:rPr>
      </w:pPr>
      <w:r>
        <w:rPr>
          <w:rFonts w:ascii="PMingLiU"/>
          <w:w w:val="115"/>
          <w:sz w:val="20"/>
        </w:rPr>
        <w:t>Table 1: Varying epsilon approaches runtime analysis</w:t>
      </w:r>
    </w:p>
    <w:p w14:paraId="7A97C9E4" w14:textId="77777777" w:rsidR="00074190" w:rsidRDefault="00074190">
      <w:pPr>
        <w:pStyle w:val="BodyText"/>
        <w:spacing w:before="9"/>
        <w:rPr>
          <w:rFonts w:ascii="PMingLiU"/>
          <w:sz w:val="13"/>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057"/>
        <w:gridCol w:w="2517"/>
      </w:tblGrid>
      <w:tr w:rsidR="00074190" w14:paraId="2EE9DC23" w14:textId="77777777">
        <w:trPr>
          <w:trHeight w:val="286"/>
        </w:trPr>
        <w:tc>
          <w:tcPr>
            <w:tcW w:w="1402" w:type="dxa"/>
          </w:tcPr>
          <w:p w14:paraId="2C29326E" w14:textId="77777777" w:rsidR="00074190" w:rsidRDefault="00A33816">
            <w:pPr>
              <w:pStyle w:val="TableParagraph"/>
              <w:spacing w:line="267" w:lineRule="exact"/>
              <w:ind w:left="101" w:right="94"/>
              <w:rPr>
                <w:rFonts w:ascii="Times New Roman" w:hAnsi="Times New Roman"/>
                <w:b/>
                <w:sz w:val="24"/>
              </w:rPr>
            </w:pPr>
            <w:r>
              <w:rPr>
                <w:rFonts w:ascii="Palatino Linotype" w:hAnsi="Palatino Linotype"/>
                <w:i/>
                <w:w w:val="110"/>
                <w:sz w:val="24"/>
              </w:rPr>
              <w:t>ε</w:t>
            </w:r>
            <w:r>
              <w:rPr>
                <w:rFonts w:ascii="Times New Roman" w:hAnsi="Times New Roman"/>
                <w:b/>
                <w:w w:val="110"/>
                <w:sz w:val="24"/>
              </w:rPr>
              <w:t>-function</w:t>
            </w:r>
          </w:p>
        </w:tc>
        <w:tc>
          <w:tcPr>
            <w:tcW w:w="5057" w:type="dxa"/>
          </w:tcPr>
          <w:p w14:paraId="43807084" w14:textId="2F1B9646" w:rsidR="00074190" w:rsidRDefault="00A33816">
            <w:pPr>
              <w:pStyle w:val="TableParagraph"/>
              <w:spacing w:line="253" w:lineRule="exact"/>
              <w:rPr>
                <w:rFonts w:ascii="Times New Roman"/>
                <w:b/>
                <w:sz w:val="24"/>
              </w:rPr>
            </w:pPr>
            <w:r>
              <w:rPr>
                <w:rFonts w:ascii="Times New Roman"/>
                <w:b/>
                <w:w w:val="120"/>
                <w:sz w:val="24"/>
              </w:rPr>
              <w:t>Average # Episodes Before Convergence</w:t>
            </w:r>
          </w:p>
        </w:tc>
        <w:tc>
          <w:tcPr>
            <w:tcW w:w="2517" w:type="dxa"/>
          </w:tcPr>
          <w:p w14:paraId="31694787" w14:textId="19B23DCC" w:rsidR="00074190" w:rsidRDefault="00A33816">
            <w:pPr>
              <w:pStyle w:val="TableParagraph"/>
              <w:spacing w:line="253" w:lineRule="exact"/>
              <w:ind w:left="90" w:right="81"/>
              <w:rPr>
                <w:rFonts w:ascii="Times New Roman"/>
                <w:b/>
                <w:sz w:val="24"/>
              </w:rPr>
            </w:pPr>
            <w:r>
              <w:rPr>
                <w:rFonts w:ascii="Times New Roman"/>
                <w:b/>
                <w:w w:val="120"/>
                <w:sz w:val="24"/>
              </w:rPr>
              <w:t>Runtime (mins/</w:t>
            </w:r>
            <w:del w:id="175" w:author="William Ngo" w:date="2019-04-12T11:29:00Z">
              <w:r w:rsidDel="00DB2A10">
                <w:rPr>
                  <w:rFonts w:ascii="Times New Roman"/>
                  <w:b/>
                  <w:w w:val="120"/>
                  <w:sz w:val="24"/>
                </w:rPr>
                <w:delText>ep</w:delText>
              </w:r>
            </w:del>
            <w:ins w:id="176" w:author="William Ngo" w:date="2019-04-12T11:29:00Z">
              <w:r w:rsidR="00DB2A10">
                <w:rPr>
                  <w:rFonts w:ascii="Times New Roman"/>
                  <w:b/>
                  <w:w w:val="120"/>
                  <w:sz w:val="24"/>
                </w:rPr>
                <w:t>run</w:t>
              </w:r>
            </w:ins>
            <w:r>
              <w:rPr>
                <w:rFonts w:ascii="Times New Roman"/>
                <w:b/>
                <w:w w:val="120"/>
                <w:sz w:val="24"/>
              </w:rPr>
              <w:t>)</w:t>
            </w:r>
          </w:p>
        </w:tc>
      </w:tr>
      <w:tr w:rsidR="00074190" w14:paraId="75ED1FFB" w14:textId="77777777">
        <w:trPr>
          <w:trHeight w:val="286"/>
        </w:trPr>
        <w:tc>
          <w:tcPr>
            <w:tcW w:w="1402" w:type="dxa"/>
          </w:tcPr>
          <w:p w14:paraId="5CAEF93D" w14:textId="403491DA" w:rsidR="00074190" w:rsidRDefault="00DB2A10">
            <w:pPr>
              <w:pStyle w:val="TableParagraph"/>
              <w:spacing w:line="132" w:lineRule="exact"/>
              <w:ind w:left="8" w:right="0"/>
              <w:rPr>
                <w:rFonts w:ascii="Verdana" w:hAnsi="Verdana"/>
                <w:i/>
                <w:sz w:val="16"/>
              </w:rPr>
            </w:pPr>
            <w:ins w:id="177" w:author="William Ngo" w:date="2019-04-12T11:29:00Z">
              <w:r>
                <w:rPr>
                  <w:rFonts w:ascii="Verdana" w:hAnsi="Verdana"/>
                  <w:i/>
                  <w:w w:val="95"/>
                  <w:sz w:val="16"/>
                  <w:u w:val="single"/>
                </w:rPr>
                <w:t>0.4</w:t>
              </w:r>
            </w:ins>
            <w:del w:id="178" w:author="William Ngo" w:date="2019-04-12T11:29:00Z">
              <w:r w:rsidR="00A33816" w:rsidDel="00DB2A10">
                <w:rPr>
                  <w:rFonts w:ascii="Verdana" w:hAnsi="Verdana"/>
                  <w:i/>
                  <w:w w:val="95"/>
                  <w:sz w:val="16"/>
                  <w:u w:val="single"/>
                </w:rPr>
                <w:delText>ε</w:delText>
              </w:r>
            </w:del>
          </w:p>
          <w:p w14:paraId="3F9C80C9" w14:textId="77777777" w:rsidR="00074190" w:rsidRDefault="00A33816">
            <w:pPr>
              <w:pStyle w:val="TableParagraph"/>
              <w:spacing w:line="135" w:lineRule="exact"/>
              <w:ind w:left="8" w:right="0"/>
              <w:rPr>
                <w:rFonts w:ascii="Verdana"/>
                <w:i/>
                <w:sz w:val="16"/>
              </w:rPr>
            </w:pPr>
            <w:r>
              <w:rPr>
                <w:rFonts w:ascii="Verdana"/>
                <w:i/>
                <w:w w:val="101"/>
                <w:sz w:val="16"/>
              </w:rPr>
              <w:t>n</w:t>
            </w:r>
          </w:p>
        </w:tc>
        <w:tc>
          <w:tcPr>
            <w:tcW w:w="5057" w:type="dxa"/>
          </w:tcPr>
          <w:p w14:paraId="720580E0" w14:textId="5793D08A" w:rsidR="00074190" w:rsidRDefault="006334A8">
            <w:pPr>
              <w:pStyle w:val="TableParagraph"/>
              <w:rPr>
                <w:sz w:val="24"/>
              </w:rPr>
            </w:pPr>
            <w:ins w:id="179" w:author="William Ngo" w:date="2019-04-12T12:06:00Z">
              <w:r>
                <w:rPr>
                  <w:rFonts w:ascii="Gulim" w:hAnsi="Gulim"/>
                  <w:sz w:val="24"/>
                </w:rPr>
                <w:t>∼</w:t>
              </w:r>
            </w:ins>
            <w:r w:rsidR="00A33816">
              <w:rPr>
                <w:w w:val="105"/>
                <w:sz w:val="24"/>
              </w:rPr>
              <w:t>450</w:t>
            </w:r>
          </w:p>
        </w:tc>
        <w:tc>
          <w:tcPr>
            <w:tcW w:w="2517" w:type="dxa"/>
          </w:tcPr>
          <w:p w14:paraId="582DF3C1" w14:textId="0410BF81" w:rsidR="00074190" w:rsidRDefault="006334A8">
            <w:pPr>
              <w:pStyle w:val="TableParagraph"/>
              <w:ind w:left="90" w:right="81"/>
              <w:rPr>
                <w:sz w:val="24"/>
              </w:rPr>
            </w:pPr>
            <w:ins w:id="180" w:author="William Ngo" w:date="2019-04-12T12:06:00Z">
              <w:r>
                <w:rPr>
                  <w:rFonts w:ascii="Gulim" w:hAnsi="Gulim"/>
                  <w:sz w:val="24"/>
                </w:rPr>
                <w:t>∼</w:t>
              </w:r>
            </w:ins>
            <w:r w:rsidR="00A33816">
              <w:rPr>
                <w:w w:val="105"/>
                <w:sz w:val="24"/>
              </w:rPr>
              <w:t>0.189</w:t>
            </w:r>
          </w:p>
        </w:tc>
      </w:tr>
      <w:tr w:rsidR="00074190" w14:paraId="36A28522" w14:textId="77777777">
        <w:trPr>
          <w:trHeight w:val="322"/>
        </w:trPr>
        <w:tc>
          <w:tcPr>
            <w:tcW w:w="1402" w:type="dxa"/>
          </w:tcPr>
          <w:p w14:paraId="24F0DD77" w14:textId="3BB417F7" w:rsidR="00074190" w:rsidRDefault="00A33816">
            <w:pPr>
              <w:pStyle w:val="TableParagraph"/>
              <w:tabs>
                <w:tab w:val="left" w:pos="660"/>
                <w:tab w:val="left" w:pos="1034"/>
              </w:tabs>
              <w:spacing w:line="132" w:lineRule="exact"/>
              <w:ind w:left="365" w:right="0"/>
              <w:jc w:val="left"/>
              <w:rPr>
                <w:rFonts w:ascii="Verdana" w:hAnsi="Verdana"/>
                <w:i/>
                <w:sz w:val="16"/>
              </w:rPr>
            </w:pPr>
            <w:r>
              <w:rPr>
                <w:rFonts w:ascii="Times New Roman" w:hAnsi="Times New Roman"/>
                <w:w w:val="99"/>
                <w:sz w:val="16"/>
                <w:u w:val="single"/>
              </w:rPr>
              <w:t xml:space="preserve"> </w:t>
            </w:r>
            <w:r>
              <w:rPr>
                <w:rFonts w:ascii="Times New Roman" w:hAnsi="Times New Roman"/>
                <w:sz w:val="16"/>
                <w:u w:val="single"/>
              </w:rPr>
              <w:tab/>
            </w:r>
            <w:ins w:id="181" w:author="William Ngo" w:date="2019-04-12T11:29:00Z">
              <w:r w:rsidR="00DB2A10">
                <w:rPr>
                  <w:rFonts w:ascii="Verdana" w:hAnsi="Verdana"/>
                  <w:i/>
                  <w:sz w:val="16"/>
                  <w:u w:val="single"/>
                </w:rPr>
                <w:t>0.4</w:t>
              </w:r>
            </w:ins>
            <w:del w:id="182" w:author="William Ngo" w:date="2019-04-12T11:29:00Z">
              <w:r w:rsidDel="00DB2A10">
                <w:rPr>
                  <w:rFonts w:ascii="Verdana" w:hAnsi="Verdana"/>
                  <w:i/>
                  <w:sz w:val="16"/>
                  <w:u w:val="single"/>
                </w:rPr>
                <w:delText>ε</w:delText>
              </w:r>
            </w:del>
            <w:r>
              <w:rPr>
                <w:rFonts w:ascii="Verdana" w:hAnsi="Verdana"/>
                <w:i/>
                <w:sz w:val="16"/>
                <w:u w:val="single"/>
              </w:rPr>
              <w:tab/>
            </w:r>
          </w:p>
          <w:p w14:paraId="476CECAE" w14:textId="77777777" w:rsidR="00074190" w:rsidRDefault="00A33816">
            <w:pPr>
              <w:pStyle w:val="TableParagraph"/>
              <w:spacing w:line="171" w:lineRule="exact"/>
              <w:ind w:left="365" w:right="0"/>
              <w:jc w:val="left"/>
              <w:rPr>
                <w:rFonts w:ascii="Tahoma"/>
                <w:sz w:val="16"/>
              </w:rPr>
            </w:pPr>
            <w:r>
              <w:rPr>
                <w:rFonts w:ascii="Tahoma"/>
                <w:w w:val="105"/>
                <w:sz w:val="16"/>
              </w:rPr>
              <w:t>log(</w:t>
            </w:r>
            <w:r>
              <w:rPr>
                <w:rFonts w:ascii="Verdana"/>
                <w:i/>
                <w:w w:val="105"/>
                <w:sz w:val="16"/>
              </w:rPr>
              <w:t>n</w:t>
            </w:r>
            <w:r>
              <w:rPr>
                <w:rFonts w:ascii="Tahoma"/>
                <w:w w:val="105"/>
                <w:sz w:val="16"/>
              </w:rPr>
              <w:t>+1)</w:t>
            </w:r>
          </w:p>
        </w:tc>
        <w:tc>
          <w:tcPr>
            <w:tcW w:w="5057" w:type="dxa"/>
          </w:tcPr>
          <w:p w14:paraId="38C0AFDF" w14:textId="5CB4138D" w:rsidR="00074190" w:rsidRDefault="006334A8">
            <w:pPr>
              <w:pStyle w:val="TableParagraph"/>
              <w:rPr>
                <w:sz w:val="24"/>
              </w:rPr>
            </w:pPr>
            <w:ins w:id="183" w:author="William Ngo" w:date="2019-04-12T12:06:00Z">
              <w:r>
                <w:rPr>
                  <w:rFonts w:ascii="Gulim" w:hAnsi="Gulim"/>
                  <w:sz w:val="24"/>
                </w:rPr>
                <w:t>∼</w:t>
              </w:r>
            </w:ins>
            <w:r w:rsidR="00A33816">
              <w:rPr>
                <w:w w:val="105"/>
                <w:sz w:val="24"/>
              </w:rPr>
              <w:t>180</w:t>
            </w:r>
          </w:p>
        </w:tc>
        <w:tc>
          <w:tcPr>
            <w:tcW w:w="2517" w:type="dxa"/>
          </w:tcPr>
          <w:p w14:paraId="5327BDA0" w14:textId="118F6D37" w:rsidR="00074190" w:rsidRDefault="006334A8">
            <w:pPr>
              <w:pStyle w:val="TableParagraph"/>
              <w:ind w:left="90" w:right="81"/>
              <w:rPr>
                <w:sz w:val="24"/>
              </w:rPr>
            </w:pPr>
            <w:ins w:id="184" w:author="William Ngo" w:date="2019-04-12T12:07:00Z">
              <w:r>
                <w:rPr>
                  <w:rFonts w:ascii="Gulim" w:hAnsi="Gulim"/>
                  <w:sz w:val="24"/>
                </w:rPr>
                <w:t>∼</w:t>
              </w:r>
            </w:ins>
            <w:r w:rsidR="00A33816">
              <w:rPr>
                <w:w w:val="105"/>
                <w:sz w:val="24"/>
              </w:rPr>
              <w:t>0.087</w:t>
            </w:r>
          </w:p>
        </w:tc>
      </w:tr>
      <w:tr w:rsidR="00074190" w14:paraId="301F6892" w14:textId="77777777">
        <w:trPr>
          <w:trHeight w:val="286"/>
        </w:trPr>
        <w:tc>
          <w:tcPr>
            <w:tcW w:w="1402" w:type="dxa"/>
          </w:tcPr>
          <w:p w14:paraId="13DA334F" w14:textId="201BE2B8" w:rsidR="00074190" w:rsidRDefault="00DB2A10">
            <w:pPr>
              <w:pStyle w:val="TableParagraph"/>
              <w:spacing w:line="267" w:lineRule="exact"/>
              <w:ind w:left="93" w:right="94"/>
              <w:rPr>
                <w:rFonts w:ascii="Verdana" w:hAnsi="Verdana"/>
                <w:i/>
                <w:sz w:val="24"/>
              </w:rPr>
            </w:pPr>
            <w:ins w:id="185" w:author="William Ngo" w:date="2019-04-12T11:30:00Z">
              <w:r>
                <w:rPr>
                  <w:rFonts w:ascii="Palatino Linotype" w:hAnsi="Palatino Linotype"/>
                  <w:i/>
                  <w:w w:val="110"/>
                  <w:sz w:val="24"/>
                </w:rPr>
                <w:t>0.4*</w:t>
              </w:r>
            </w:ins>
            <w:del w:id="186" w:author="William Ngo" w:date="2019-04-12T11:30:00Z">
              <w:r w:rsidR="00A33816" w:rsidDel="00DB2A10">
                <w:rPr>
                  <w:rFonts w:ascii="Palatino Linotype" w:hAnsi="Palatino Linotype"/>
                  <w:i/>
                  <w:w w:val="110"/>
                  <w:sz w:val="24"/>
                </w:rPr>
                <w:delText>ε</w:delText>
              </w:r>
            </w:del>
            <w:r w:rsidR="00A33816">
              <w:rPr>
                <w:w w:val="110"/>
                <w:sz w:val="24"/>
              </w:rPr>
              <w:t>(</w:t>
            </w:r>
            <w:proofErr w:type="gramStart"/>
            <w:r w:rsidR="00A33816">
              <w:rPr>
                <w:w w:val="110"/>
                <w:sz w:val="24"/>
              </w:rPr>
              <w:t>0</w:t>
            </w:r>
            <w:r w:rsidR="00A33816">
              <w:rPr>
                <w:rFonts w:ascii="Palatino Linotype" w:hAnsi="Palatino Linotype"/>
                <w:i/>
                <w:w w:val="110"/>
                <w:sz w:val="24"/>
              </w:rPr>
              <w:t>.</w:t>
            </w:r>
            <w:r w:rsidR="00A33816">
              <w:rPr>
                <w:w w:val="110"/>
                <w:sz w:val="24"/>
              </w:rPr>
              <w:t>99)</w:t>
            </w:r>
            <w:r w:rsidR="00A33816">
              <w:rPr>
                <w:rFonts w:ascii="Verdana" w:hAnsi="Verdana"/>
                <w:i/>
                <w:w w:val="110"/>
                <w:sz w:val="24"/>
                <w:vertAlign w:val="superscript"/>
              </w:rPr>
              <w:t>n</w:t>
            </w:r>
            <w:proofErr w:type="gramEnd"/>
          </w:p>
        </w:tc>
        <w:tc>
          <w:tcPr>
            <w:tcW w:w="5057" w:type="dxa"/>
          </w:tcPr>
          <w:p w14:paraId="34EF1BE4" w14:textId="035EE4C3" w:rsidR="00074190" w:rsidRDefault="006334A8">
            <w:pPr>
              <w:pStyle w:val="TableParagraph"/>
              <w:rPr>
                <w:sz w:val="24"/>
              </w:rPr>
            </w:pPr>
            <w:ins w:id="187" w:author="William Ngo" w:date="2019-04-12T12:06:00Z">
              <w:r>
                <w:rPr>
                  <w:rFonts w:ascii="Gulim" w:hAnsi="Gulim"/>
                  <w:sz w:val="24"/>
                </w:rPr>
                <w:t>∼</w:t>
              </w:r>
            </w:ins>
            <w:r w:rsidR="00A33816">
              <w:rPr>
                <w:w w:val="105"/>
                <w:sz w:val="24"/>
              </w:rPr>
              <w:t>120</w:t>
            </w:r>
          </w:p>
        </w:tc>
        <w:tc>
          <w:tcPr>
            <w:tcW w:w="2517" w:type="dxa"/>
          </w:tcPr>
          <w:p w14:paraId="540DCA86" w14:textId="465D970B" w:rsidR="00074190" w:rsidRDefault="006334A8">
            <w:pPr>
              <w:pStyle w:val="TableParagraph"/>
              <w:ind w:left="90" w:right="81"/>
              <w:rPr>
                <w:sz w:val="24"/>
              </w:rPr>
            </w:pPr>
            <w:ins w:id="188" w:author="William Ngo" w:date="2019-04-12T12:07:00Z">
              <w:r>
                <w:rPr>
                  <w:rFonts w:ascii="Gulim" w:hAnsi="Gulim"/>
                  <w:sz w:val="24"/>
                </w:rPr>
                <w:t>∼</w:t>
              </w:r>
            </w:ins>
            <w:r w:rsidR="00A33816">
              <w:rPr>
                <w:w w:val="105"/>
                <w:sz w:val="24"/>
              </w:rPr>
              <w:t>0.073</w:t>
            </w:r>
          </w:p>
        </w:tc>
      </w:tr>
      <w:tr w:rsidR="00074190" w14:paraId="1E189BBB" w14:textId="77777777">
        <w:trPr>
          <w:trHeight w:val="286"/>
        </w:trPr>
        <w:tc>
          <w:tcPr>
            <w:tcW w:w="1402" w:type="dxa"/>
          </w:tcPr>
          <w:p w14:paraId="3FFB867A" w14:textId="77777777" w:rsidR="00074190" w:rsidRDefault="00A33816">
            <w:pPr>
              <w:pStyle w:val="TableParagraph"/>
              <w:spacing w:line="267" w:lineRule="exact"/>
              <w:ind w:left="101" w:right="93"/>
              <w:rPr>
                <w:sz w:val="24"/>
              </w:rPr>
            </w:pPr>
            <w:r>
              <w:rPr>
                <w:rFonts w:ascii="Palatino Linotype" w:hAnsi="Palatino Linotype"/>
                <w:i/>
                <w:w w:val="105"/>
                <w:sz w:val="24"/>
              </w:rPr>
              <w:t xml:space="preserve">ε </w:t>
            </w:r>
            <w:r>
              <w:rPr>
                <w:w w:val="105"/>
                <w:sz w:val="24"/>
              </w:rPr>
              <w:t>= 0</w:t>
            </w:r>
            <w:r>
              <w:rPr>
                <w:rFonts w:ascii="Palatino Linotype" w:hAnsi="Palatino Linotype"/>
                <w:i/>
                <w:w w:val="105"/>
                <w:sz w:val="24"/>
              </w:rPr>
              <w:t>.</w:t>
            </w:r>
            <w:r>
              <w:rPr>
                <w:w w:val="105"/>
                <w:sz w:val="24"/>
              </w:rPr>
              <w:t>08</w:t>
            </w:r>
          </w:p>
        </w:tc>
        <w:tc>
          <w:tcPr>
            <w:tcW w:w="5057" w:type="dxa"/>
          </w:tcPr>
          <w:p w14:paraId="2F62BD34" w14:textId="6A7ACCD4" w:rsidR="00074190" w:rsidRDefault="006334A8">
            <w:pPr>
              <w:pStyle w:val="TableParagraph"/>
              <w:rPr>
                <w:sz w:val="24"/>
              </w:rPr>
            </w:pPr>
            <w:ins w:id="189" w:author="William Ngo" w:date="2019-04-12T12:06:00Z">
              <w:r>
                <w:rPr>
                  <w:rFonts w:ascii="Gulim" w:hAnsi="Gulim"/>
                  <w:sz w:val="24"/>
                </w:rPr>
                <w:t>∼</w:t>
              </w:r>
            </w:ins>
            <w:r w:rsidR="00A33816">
              <w:rPr>
                <w:w w:val="105"/>
                <w:sz w:val="24"/>
              </w:rPr>
              <w:t>200</w:t>
            </w:r>
          </w:p>
        </w:tc>
        <w:tc>
          <w:tcPr>
            <w:tcW w:w="2517" w:type="dxa"/>
          </w:tcPr>
          <w:p w14:paraId="7A014748" w14:textId="0F786674" w:rsidR="00074190" w:rsidRDefault="006334A8">
            <w:pPr>
              <w:pStyle w:val="TableParagraph"/>
              <w:ind w:left="90" w:right="81"/>
              <w:rPr>
                <w:sz w:val="24"/>
              </w:rPr>
            </w:pPr>
            <w:ins w:id="190" w:author="William Ngo" w:date="2019-04-12T12:07:00Z">
              <w:r>
                <w:rPr>
                  <w:rFonts w:ascii="Gulim" w:hAnsi="Gulim"/>
                  <w:sz w:val="24"/>
                </w:rPr>
                <w:t>∼</w:t>
              </w:r>
            </w:ins>
            <w:r w:rsidR="00A33816">
              <w:rPr>
                <w:w w:val="105"/>
                <w:sz w:val="24"/>
              </w:rPr>
              <w:t>0.109</w:t>
            </w:r>
          </w:p>
        </w:tc>
      </w:tr>
    </w:tbl>
    <w:p w14:paraId="311B111A" w14:textId="77777777" w:rsidR="00074190" w:rsidRDefault="00074190">
      <w:pPr>
        <w:pStyle w:val="BodyText"/>
        <w:spacing w:before="11"/>
        <w:rPr>
          <w:rFonts w:ascii="PMingLiU"/>
          <w:sz w:val="25"/>
        </w:rPr>
      </w:pPr>
    </w:p>
    <w:p w14:paraId="766BE6D0" w14:textId="46094E67" w:rsidR="00074190" w:rsidRDefault="00A33816">
      <w:pPr>
        <w:pStyle w:val="BodyText"/>
        <w:spacing w:line="256" w:lineRule="auto"/>
        <w:ind w:left="110" w:right="348" w:firstLine="351"/>
        <w:jc w:val="both"/>
      </w:pPr>
      <w:r>
        <w:rPr>
          <w:w w:val="110"/>
        </w:rPr>
        <w:t xml:space="preserve">We observe that the average runtime per episode is proportional to the average number of the episodes before convergence which is expected since policy that was that was at- </w:t>
      </w:r>
      <w:proofErr w:type="spellStart"/>
      <w:r>
        <w:rPr>
          <w:w w:val="110"/>
        </w:rPr>
        <w:t>tributed</w:t>
      </w:r>
      <w:proofErr w:type="spellEnd"/>
      <w:r>
        <w:rPr>
          <w:w w:val="110"/>
        </w:rPr>
        <w:t xml:space="preserve"> to the update rule more quickly found the optimal policy and chose the </w:t>
      </w:r>
      <w:del w:id="191" w:author="William Ngo" w:date="2019-04-12T11:32:00Z">
        <w:r w:rsidDel="00DB2A10">
          <w:rPr>
            <w:w w:val="110"/>
          </w:rPr>
          <w:delText>best/</w:delText>
        </w:r>
      </w:del>
      <w:r>
        <w:rPr>
          <w:w w:val="110"/>
        </w:rPr>
        <w:t xml:space="preserve">most appropriate actions </w:t>
      </w:r>
      <w:del w:id="192" w:author="William Ngo" w:date="2019-04-12T11:32:00Z">
        <w:r w:rsidDel="00DB2A10">
          <w:rPr>
            <w:w w:val="110"/>
          </w:rPr>
          <w:delText xml:space="preserve">everytime </w:delText>
        </w:r>
      </w:del>
      <w:ins w:id="193" w:author="William Ngo" w:date="2019-04-12T11:32:00Z">
        <w:r w:rsidR="00DB2A10">
          <w:rPr>
            <w:w w:val="110"/>
          </w:rPr>
          <w:t xml:space="preserve"> in the greedy case </w:t>
        </w:r>
      </w:ins>
      <w:r>
        <w:rPr>
          <w:w w:val="110"/>
        </w:rPr>
        <w:t xml:space="preserve">after </w:t>
      </w:r>
      <w:del w:id="194" w:author="William Ngo" w:date="2019-04-12T11:32:00Z">
        <w:r w:rsidDel="00DB2A10">
          <w:rPr>
            <w:w w:val="110"/>
          </w:rPr>
          <w:delText xml:space="preserve">the </w:delText>
        </w:r>
      </w:del>
      <w:r>
        <w:rPr>
          <w:w w:val="110"/>
        </w:rPr>
        <w:t>converging</w:t>
      </w:r>
      <w:del w:id="195" w:author="William Ngo" w:date="2019-04-12T11:32:00Z">
        <w:r w:rsidDel="00DB2A10">
          <w:rPr>
            <w:w w:val="110"/>
          </w:rPr>
          <w:delText xml:space="preserve"> point</w:delText>
        </w:r>
      </w:del>
      <w:r>
        <w:rPr>
          <w:w w:val="110"/>
        </w:rPr>
        <w:t>.</w:t>
      </w:r>
    </w:p>
    <w:p w14:paraId="2482A7A2" w14:textId="77777777" w:rsidR="00074190" w:rsidRDefault="00074190">
      <w:pPr>
        <w:spacing w:line="256" w:lineRule="auto"/>
        <w:jc w:val="both"/>
        <w:sectPr w:rsidR="00074190">
          <w:pgSz w:w="11910" w:h="16840"/>
          <w:pgMar w:top="1580" w:right="940" w:bottom="2040" w:left="1180" w:header="0" w:footer="1843" w:gutter="0"/>
          <w:cols w:space="720"/>
        </w:sectPr>
      </w:pPr>
    </w:p>
    <w:p w14:paraId="4365C53F" w14:textId="77777777" w:rsidR="00074190" w:rsidRDefault="00074190">
      <w:pPr>
        <w:pStyle w:val="BodyText"/>
        <w:rPr>
          <w:sz w:val="20"/>
        </w:rPr>
      </w:pPr>
    </w:p>
    <w:p w14:paraId="324CE219" w14:textId="77777777" w:rsidR="00074190" w:rsidRDefault="00074190">
      <w:pPr>
        <w:pStyle w:val="BodyText"/>
        <w:rPr>
          <w:sz w:val="20"/>
        </w:rPr>
      </w:pPr>
    </w:p>
    <w:p w14:paraId="4A8A9540" w14:textId="49103018" w:rsidR="00074190" w:rsidRDefault="00A33816">
      <w:pPr>
        <w:pStyle w:val="BodyText"/>
        <w:spacing w:before="206"/>
        <w:ind w:left="461"/>
        <w:jc w:val="both"/>
        <w:rPr>
          <w:ins w:id="196" w:author="William Ngo" w:date="2019-04-12T11:59:00Z"/>
          <w:w w:val="110"/>
        </w:rPr>
      </w:pPr>
      <w:r>
        <w:rPr>
          <w:w w:val="110"/>
          <w:u w:val="single"/>
        </w:rPr>
        <w:t>Note:</w:t>
      </w:r>
      <w:r>
        <w:rPr>
          <w:w w:val="110"/>
        </w:rPr>
        <w:t xml:space="preserve"> The reported runtime averages are volatile as they are hardware dependent.</w:t>
      </w:r>
    </w:p>
    <w:p w14:paraId="0D11DF6A" w14:textId="27F2A726" w:rsidR="00CE0C3C" w:rsidRDefault="00CE0C3C">
      <w:pPr>
        <w:pStyle w:val="BodyText"/>
        <w:spacing w:before="206"/>
        <w:ind w:left="461"/>
        <w:jc w:val="both"/>
      </w:pPr>
      <w:commentRangeStart w:id="197"/>
      <w:ins w:id="198" w:author="William Ngo" w:date="2019-04-12T11:59:00Z">
        <w:r>
          <w:t>SEE COMMENT</w:t>
        </w:r>
        <w:commentRangeEnd w:id="197"/>
        <w:r>
          <w:rPr>
            <w:rStyle w:val="CommentReference"/>
          </w:rPr>
          <w:commentReference w:id="197"/>
        </w:r>
      </w:ins>
    </w:p>
    <w:p w14:paraId="418C8C9F" w14:textId="77777777" w:rsidR="00074190" w:rsidRDefault="00074190">
      <w:pPr>
        <w:pStyle w:val="BodyText"/>
        <w:spacing w:before="10"/>
        <w:rPr>
          <w:sz w:val="20"/>
        </w:rPr>
      </w:pPr>
    </w:p>
    <w:p w14:paraId="47FB7778" w14:textId="2964BD73" w:rsidR="00074190" w:rsidRDefault="00A33816">
      <w:pPr>
        <w:pStyle w:val="BodyText"/>
        <w:spacing w:line="288" w:lineRule="exact"/>
        <w:ind w:left="110" w:right="347" w:firstLine="351"/>
        <w:jc w:val="both"/>
      </w:pPr>
      <w:r>
        <w:rPr>
          <w:w w:val="110"/>
        </w:rPr>
        <w:t xml:space="preserve">Another consideration of </w:t>
      </w:r>
      <w:r>
        <w:rPr>
          <w:spacing w:val="-3"/>
          <w:w w:val="110"/>
        </w:rPr>
        <w:t xml:space="preserve">any </w:t>
      </w:r>
      <w:r>
        <w:rPr>
          <w:w w:val="110"/>
        </w:rPr>
        <w:t xml:space="preserve">machine leaning project is the bias(underfitting) - </w:t>
      </w:r>
      <w:proofErr w:type="spellStart"/>
      <w:r>
        <w:rPr>
          <w:spacing w:val="-3"/>
          <w:w w:val="110"/>
        </w:rPr>
        <w:t>vari</w:t>
      </w:r>
      <w:proofErr w:type="spellEnd"/>
      <w:r>
        <w:rPr>
          <w:spacing w:val="-3"/>
          <w:w w:val="110"/>
        </w:rPr>
        <w:t xml:space="preserve">- </w:t>
      </w:r>
      <w:proofErr w:type="spellStart"/>
      <w:r>
        <w:rPr>
          <w:w w:val="110"/>
        </w:rPr>
        <w:t>ance</w:t>
      </w:r>
      <w:proofErr w:type="spellEnd"/>
      <w:r>
        <w:rPr>
          <w:w w:val="110"/>
        </w:rPr>
        <w:t xml:space="preserve">(overfitting) tradeoff. Since </w:t>
      </w:r>
      <w:r>
        <w:rPr>
          <w:spacing w:val="-4"/>
          <w:w w:val="110"/>
        </w:rPr>
        <w:t xml:space="preserve">we </w:t>
      </w:r>
      <w:r>
        <w:rPr>
          <w:w w:val="110"/>
        </w:rPr>
        <w:t>are only dealing with</w:t>
      </w:r>
      <w:ins w:id="199" w:author="William Ngo" w:date="2019-04-12T11:39:00Z">
        <w:r w:rsidR="00923990">
          <w:rPr>
            <w:w w:val="110"/>
          </w:rPr>
          <w:t xml:space="preserve"> TD</w:t>
        </w:r>
      </w:ins>
      <w:r>
        <w:rPr>
          <w:w w:val="110"/>
        </w:rPr>
        <w:t xml:space="preserve"> </w:t>
      </w:r>
      <w:ins w:id="200" w:author="William Ngo" w:date="2019-04-12T11:39:00Z">
        <w:r w:rsidR="00923990">
          <w:rPr>
            <w:w w:val="110"/>
          </w:rPr>
          <w:t>(</w:t>
        </w:r>
      </w:ins>
      <w:r>
        <w:rPr>
          <w:w w:val="110"/>
        </w:rPr>
        <w:t>temporal difference</w:t>
      </w:r>
      <w:ins w:id="201" w:author="William Ngo" w:date="2019-04-12T11:39:00Z">
        <w:r w:rsidR="00923990">
          <w:rPr>
            <w:w w:val="110"/>
          </w:rPr>
          <w:t>)</w:t>
        </w:r>
      </w:ins>
      <w:r>
        <w:rPr>
          <w:w w:val="110"/>
        </w:rPr>
        <w:t xml:space="preserve"> methods, </w:t>
      </w:r>
      <w:r>
        <w:rPr>
          <w:spacing w:val="-4"/>
          <w:w w:val="110"/>
        </w:rPr>
        <w:t xml:space="preserve">we </w:t>
      </w:r>
      <w:r>
        <w:rPr>
          <w:w w:val="110"/>
        </w:rPr>
        <w:t>will only speak about the bias</w:t>
      </w:r>
      <w:ins w:id="202" w:author="William Ngo" w:date="2019-04-12T11:36:00Z">
        <w:r w:rsidR="00DB2A10">
          <w:rPr>
            <w:w w:val="110"/>
          </w:rPr>
          <w:t>-</w:t>
        </w:r>
      </w:ins>
      <w:del w:id="203" w:author="William Ngo" w:date="2019-04-12T11:36:00Z">
        <w:r w:rsidDel="00DB2A10">
          <w:rPr>
            <w:w w:val="110"/>
          </w:rPr>
          <w:delText xml:space="preserve"> anc </w:delText>
        </w:r>
      </w:del>
      <w:r>
        <w:rPr>
          <w:w w:val="110"/>
        </w:rPr>
        <w:t xml:space="preserve">variance present in these types of reinforcement leaning algorithms. </w:t>
      </w:r>
      <w:commentRangeStart w:id="204"/>
      <w:r>
        <w:rPr>
          <w:w w:val="110"/>
        </w:rPr>
        <w:t xml:space="preserve">Generally speaking, TD methods </w:t>
      </w:r>
      <w:r>
        <w:rPr>
          <w:spacing w:val="-4"/>
          <w:w w:val="110"/>
        </w:rPr>
        <w:t xml:space="preserve">have </w:t>
      </w:r>
      <w:r>
        <w:rPr>
          <w:spacing w:val="-3"/>
          <w:w w:val="110"/>
        </w:rPr>
        <w:t>low</w:t>
      </w:r>
      <w:ins w:id="205" w:author="William Ngo" w:date="2019-04-12T11:39:00Z">
        <w:r w:rsidR="00923990">
          <w:rPr>
            <w:spacing w:val="-3"/>
            <w:w w:val="110"/>
          </w:rPr>
          <w:t>er</w:t>
        </w:r>
      </w:ins>
      <w:r>
        <w:rPr>
          <w:spacing w:val="-3"/>
          <w:w w:val="110"/>
        </w:rPr>
        <w:t xml:space="preserve"> </w:t>
      </w:r>
      <w:r>
        <w:rPr>
          <w:w w:val="110"/>
        </w:rPr>
        <w:t xml:space="preserve">variance </w:t>
      </w:r>
      <w:del w:id="206" w:author="William Ngo" w:date="2019-04-12T11:39:00Z">
        <w:r w:rsidDel="00923990">
          <w:rPr>
            <w:w w:val="110"/>
          </w:rPr>
          <w:delText>and are</w:delText>
        </w:r>
      </w:del>
      <w:ins w:id="207" w:author="William Ngo" w:date="2019-04-12T11:39:00Z">
        <w:r w:rsidR="00923990">
          <w:rPr>
            <w:w w:val="110"/>
          </w:rPr>
          <w:t>but have higher bias compared to Monte-Carlo method</w:t>
        </w:r>
      </w:ins>
      <w:del w:id="208" w:author="William Ngo" w:date="2019-04-12T11:40:00Z">
        <w:r w:rsidDel="00923990">
          <w:rPr>
            <w:w w:val="110"/>
          </w:rPr>
          <w:delText xml:space="preserve"> somewhat biased</w:delText>
        </w:r>
      </w:del>
      <w:commentRangeEnd w:id="204"/>
      <w:r w:rsidR="00923990">
        <w:rPr>
          <w:rStyle w:val="CommentReference"/>
        </w:rPr>
        <w:commentReference w:id="204"/>
      </w:r>
      <w:r>
        <w:rPr>
          <w:w w:val="110"/>
        </w:rPr>
        <w:t xml:space="preserve">. </w:t>
      </w:r>
      <w:del w:id="209" w:author="William Ngo" w:date="2019-04-12T11:40:00Z">
        <w:r w:rsidDel="00702893">
          <w:rPr>
            <w:w w:val="110"/>
          </w:rPr>
          <w:delText>This</w:delText>
        </w:r>
        <w:r w:rsidDel="00702893">
          <w:rPr>
            <w:spacing w:val="-4"/>
            <w:w w:val="110"/>
          </w:rPr>
          <w:delText xml:space="preserve"> </w:delText>
        </w:r>
        <w:r w:rsidDel="00702893">
          <w:rPr>
            <w:spacing w:val="-3"/>
            <w:w w:val="110"/>
          </w:rPr>
          <w:delText xml:space="preserve">low </w:delText>
        </w:r>
        <w:r w:rsidDel="00702893">
          <w:rPr>
            <w:w w:val="110"/>
          </w:rPr>
          <w:delText>variance</w:delText>
        </w:r>
        <w:r w:rsidDel="00702893">
          <w:rPr>
            <w:spacing w:val="-3"/>
            <w:w w:val="110"/>
          </w:rPr>
          <w:delText xml:space="preserve"> </w:delText>
        </w:r>
      </w:del>
      <w:ins w:id="210" w:author="William Ngo" w:date="2019-04-12T11:40:00Z">
        <w:r w:rsidR="00702893">
          <w:rPr>
            <w:spacing w:val="-3"/>
            <w:w w:val="110"/>
          </w:rPr>
          <w:t xml:space="preserve">The lower variance </w:t>
        </w:r>
      </w:ins>
      <w:r>
        <w:rPr>
          <w:w w:val="110"/>
        </w:rPr>
        <w:t>is</w:t>
      </w:r>
      <w:r>
        <w:rPr>
          <w:spacing w:val="-4"/>
          <w:w w:val="110"/>
        </w:rPr>
        <w:t xml:space="preserve"> </w:t>
      </w:r>
      <w:r>
        <w:rPr>
          <w:w w:val="110"/>
        </w:rPr>
        <w:t>due</w:t>
      </w:r>
      <w:r>
        <w:rPr>
          <w:spacing w:val="-3"/>
          <w:w w:val="110"/>
        </w:rPr>
        <w:t xml:space="preserve"> </w:t>
      </w:r>
      <w:r>
        <w:rPr>
          <w:w w:val="110"/>
        </w:rPr>
        <w:t>to</w:t>
      </w:r>
      <w:r>
        <w:rPr>
          <w:spacing w:val="-4"/>
          <w:w w:val="110"/>
        </w:rPr>
        <w:t xml:space="preserve"> </w:t>
      </w:r>
      <w:r>
        <w:rPr>
          <w:w w:val="110"/>
        </w:rPr>
        <w:t>the</w:t>
      </w:r>
      <w:r>
        <w:rPr>
          <w:spacing w:val="-3"/>
          <w:w w:val="110"/>
        </w:rPr>
        <w:t xml:space="preserve"> </w:t>
      </w:r>
      <w:r>
        <w:rPr>
          <w:w w:val="110"/>
        </w:rPr>
        <w:t>fact</w:t>
      </w:r>
      <w:r>
        <w:rPr>
          <w:spacing w:val="-4"/>
          <w:w w:val="110"/>
        </w:rPr>
        <w:t xml:space="preserve"> </w:t>
      </w:r>
      <w:r>
        <w:rPr>
          <w:w w:val="110"/>
        </w:rPr>
        <w:t>that</w:t>
      </w:r>
      <w:r>
        <w:rPr>
          <w:spacing w:val="-3"/>
          <w:w w:val="110"/>
        </w:rPr>
        <w:t xml:space="preserve"> </w:t>
      </w:r>
      <w:r>
        <w:rPr>
          <w:w w:val="110"/>
        </w:rPr>
        <w:t>in</w:t>
      </w:r>
      <w:r>
        <w:rPr>
          <w:spacing w:val="-4"/>
          <w:w w:val="110"/>
        </w:rPr>
        <w:t xml:space="preserve"> </w:t>
      </w:r>
      <w:r>
        <w:rPr>
          <w:w w:val="110"/>
        </w:rPr>
        <w:t>the</w:t>
      </w:r>
      <w:r>
        <w:rPr>
          <w:spacing w:val="-3"/>
          <w:w w:val="110"/>
        </w:rPr>
        <w:t xml:space="preserve"> </w:t>
      </w:r>
      <w:r>
        <w:rPr>
          <w:w w:val="110"/>
        </w:rPr>
        <w:t>update</w:t>
      </w:r>
      <w:r>
        <w:rPr>
          <w:spacing w:val="-3"/>
          <w:w w:val="110"/>
        </w:rPr>
        <w:t xml:space="preserve"> </w:t>
      </w:r>
      <w:r>
        <w:rPr>
          <w:w w:val="110"/>
        </w:rPr>
        <w:t>equation</w:t>
      </w:r>
      <w:r>
        <w:rPr>
          <w:spacing w:val="-3"/>
          <w:w w:val="110"/>
        </w:rPr>
        <w:t xml:space="preserve"> </w:t>
      </w:r>
      <w:r>
        <w:rPr>
          <w:w w:val="110"/>
        </w:rPr>
        <w:t>for</w:t>
      </w:r>
      <w:r>
        <w:rPr>
          <w:spacing w:val="-3"/>
          <w:w w:val="110"/>
        </w:rPr>
        <w:t xml:space="preserve"> </w:t>
      </w:r>
      <w:r>
        <w:rPr>
          <w:w w:val="110"/>
        </w:rPr>
        <w:t>the</w:t>
      </w:r>
      <w:r>
        <w:rPr>
          <w:spacing w:val="-4"/>
          <w:w w:val="110"/>
        </w:rPr>
        <w:t xml:space="preserve"> </w:t>
      </w:r>
      <w:r>
        <w:rPr>
          <w:spacing w:val="-3"/>
          <w:w w:val="110"/>
        </w:rPr>
        <w:t>value</w:t>
      </w:r>
      <w:r>
        <w:rPr>
          <w:spacing w:val="-4"/>
          <w:w w:val="110"/>
        </w:rPr>
        <w:t xml:space="preserve"> </w:t>
      </w:r>
      <w:r>
        <w:rPr>
          <w:w w:val="110"/>
        </w:rPr>
        <w:t>function</w:t>
      </w:r>
      <w:r>
        <w:rPr>
          <w:spacing w:val="-3"/>
          <w:w w:val="110"/>
        </w:rPr>
        <w:t xml:space="preserve"> </w:t>
      </w:r>
      <w:r>
        <w:rPr>
          <w:w w:val="110"/>
        </w:rPr>
        <w:t>of</w:t>
      </w:r>
      <w:r>
        <w:rPr>
          <w:spacing w:val="-4"/>
          <w:w w:val="110"/>
        </w:rPr>
        <w:t xml:space="preserve"> </w:t>
      </w:r>
      <w:r>
        <w:rPr>
          <w:w w:val="110"/>
        </w:rPr>
        <w:t xml:space="preserve">TD methods, the term/target </w:t>
      </w:r>
      <w:r>
        <w:rPr>
          <w:spacing w:val="-3"/>
          <w:w w:val="110"/>
        </w:rPr>
        <w:t xml:space="preserve">value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rFonts w:ascii="Tahoma" w:hAnsi="Tahoma"/>
          <w:w w:val="110"/>
        </w:rPr>
        <w:t xml:space="preserve"> </w:t>
      </w:r>
      <w:r>
        <w:rPr>
          <w:w w:val="110"/>
        </w:rPr>
        <w:t xml:space="preserve">+ </w:t>
      </w:r>
      <w:proofErr w:type="spellStart"/>
      <w:r>
        <w:rPr>
          <w:rFonts w:ascii="Palatino Linotype" w:hAnsi="Palatino Linotype"/>
          <w:i/>
          <w:spacing w:val="4"/>
          <w:w w:val="110"/>
        </w:rPr>
        <w:t>γV</w:t>
      </w:r>
      <w:proofErr w:type="spellEnd"/>
      <w:r>
        <w:rPr>
          <w:rFonts w:ascii="Verdana" w:hAnsi="Verdana"/>
          <w:i/>
          <w:spacing w:val="4"/>
          <w:w w:val="110"/>
          <w:vertAlign w:val="subscript"/>
        </w:rPr>
        <w:t>π</w:t>
      </w:r>
      <w:r>
        <w:rPr>
          <w:spacing w:val="4"/>
          <w:w w:val="110"/>
        </w:rPr>
        <w:t>(</w:t>
      </w:r>
      <w:r>
        <w:rPr>
          <w:rFonts w:ascii="Palatino Linotype" w:hAnsi="Palatino Linotype"/>
          <w:i/>
          <w:spacing w:val="4"/>
          <w:w w:val="110"/>
        </w:rPr>
        <w:t>S</w:t>
      </w:r>
      <w:r>
        <w:rPr>
          <w:rFonts w:ascii="Verdana" w:hAnsi="Verdana"/>
          <w:i/>
          <w:spacing w:val="4"/>
          <w:w w:val="110"/>
          <w:vertAlign w:val="subscript"/>
        </w:rPr>
        <w:t>t</w:t>
      </w:r>
      <w:r>
        <w:rPr>
          <w:rFonts w:ascii="Tahoma" w:hAnsi="Tahoma"/>
          <w:spacing w:val="4"/>
          <w:w w:val="110"/>
          <w:vertAlign w:val="subscript"/>
        </w:rPr>
        <w:t>+1</w:t>
      </w:r>
      <w:r>
        <w:rPr>
          <w:spacing w:val="4"/>
          <w:w w:val="110"/>
        </w:rPr>
        <w:t xml:space="preserve">) </w:t>
      </w:r>
      <w:r>
        <w:rPr>
          <w:w w:val="110"/>
        </w:rPr>
        <w:t>shows that the state-value update</w:t>
      </w:r>
      <w:ins w:id="211" w:author="William Ngo" w:date="2019-04-12T11:41:00Z">
        <w:r w:rsidR="00702893">
          <w:rPr>
            <w:w w:val="110"/>
          </w:rPr>
          <w:t xml:space="preserve"> utilizes onl</w:t>
        </w:r>
      </w:ins>
      <w:ins w:id="212" w:author="William Ngo" w:date="2019-04-12T11:42:00Z">
        <w:r w:rsidR="00702893">
          <w:rPr>
            <w:w w:val="110"/>
          </w:rPr>
          <w:t xml:space="preserve">y the future reward </w:t>
        </w:r>
      </w:ins>
      <w:ins w:id="213" w:author="William Ngo" w:date="2019-04-12T11:41:00Z">
        <w:r w:rsidR="00702893">
          <w:rPr>
            <w:w w:val="110"/>
          </w:rPr>
          <w:t xml:space="preserve">while… </w:t>
        </w:r>
      </w:ins>
      <w:del w:id="214" w:author="William Ngo" w:date="2019-04-12T11:41:00Z">
        <w:r w:rsidDel="00702893">
          <w:rPr>
            <w:w w:val="110"/>
          </w:rPr>
          <w:delText xml:space="preserve"> only depends on the immediate reward </w:delText>
        </w:r>
        <w:r w:rsidDel="00702893">
          <w:rPr>
            <w:rFonts w:ascii="Palatino Linotype" w:hAnsi="Palatino Linotype"/>
            <w:i/>
            <w:w w:val="110"/>
          </w:rPr>
          <w:delText>R</w:delText>
        </w:r>
        <w:r w:rsidDel="00702893">
          <w:rPr>
            <w:rFonts w:ascii="Verdana" w:hAnsi="Verdana"/>
            <w:i/>
            <w:w w:val="110"/>
            <w:vertAlign w:val="subscript"/>
          </w:rPr>
          <w:delText>t</w:delText>
        </w:r>
        <w:r w:rsidDel="00702893">
          <w:rPr>
            <w:rFonts w:ascii="Tahoma" w:hAnsi="Tahoma"/>
            <w:w w:val="110"/>
            <w:vertAlign w:val="subscript"/>
          </w:rPr>
          <w:delText>+1</w:delText>
        </w:r>
      </w:del>
      <w:r>
        <w:rPr>
          <w:w w:val="110"/>
        </w:rPr>
        <w:t xml:space="preserve">. </w:t>
      </w:r>
      <w:del w:id="215" w:author="William Ngo" w:date="2019-04-12T11:41:00Z">
        <w:r w:rsidDel="00702893">
          <w:rPr>
            <w:spacing w:val="-10"/>
            <w:w w:val="110"/>
          </w:rPr>
          <w:delText xml:space="preserve">We </w:delText>
        </w:r>
        <w:r w:rsidDel="00702893">
          <w:rPr>
            <w:w w:val="110"/>
          </w:rPr>
          <w:delText xml:space="preserve">can </w:delText>
        </w:r>
      </w:del>
      <w:ins w:id="216" w:author="William Ngo" w:date="2019-04-12T11:41:00Z">
        <w:r w:rsidR="00702893">
          <w:rPr>
            <w:w w:val="110"/>
          </w:rPr>
          <w:t xml:space="preserve">in </w:t>
        </w:r>
      </w:ins>
      <w:r>
        <w:rPr>
          <w:w w:val="110"/>
        </w:rPr>
        <w:t>contrast</w:t>
      </w:r>
      <w:ins w:id="217" w:author="William Ngo" w:date="2019-04-12T11:41:00Z">
        <w:r w:rsidR="00702893">
          <w:rPr>
            <w:w w:val="110"/>
          </w:rPr>
          <w:t>,</w:t>
        </w:r>
      </w:ins>
      <w:r>
        <w:rPr>
          <w:w w:val="110"/>
        </w:rPr>
        <w:t xml:space="preserve"> </w:t>
      </w:r>
      <w:del w:id="218" w:author="William Ngo" w:date="2019-04-12T11:41:00Z">
        <w:r w:rsidDel="00702893">
          <w:rPr>
            <w:w w:val="110"/>
          </w:rPr>
          <w:delText xml:space="preserve">this to high variance </w:delText>
        </w:r>
      </w:del>
      <w:ins w:id="219" w:author="William Ngo" w:date="2019-04-12T11:42:00Z">
        <w:r w:rsidR="00702893">
          <w:rPr>
            <w:w w:val="110"/>
          </w:rPr>
          <w:t xml:space="preserve">to the </w:t>
        </w:r>
      </w:ins>
      <w:r>
        <w:rPr>
          <w:w w:val="110"/>
        </w:rPr>
        <w:t>Monte Carlo method</w:t>
      </w:r>
      <w:del w:id="220" w:author="William Ngo" w:date="2019-04-12T11:42:00Z">
        <w:r w:rsidDel="00702893">
          <w:rPr>
            <w:w w:val="110"/>
          </w:rPr>
          <w:delText>s</w:delText>
        </w:r>
      </w:del>
      <w:r>
        <w:rPr>
          <w:w w:val="110"/>
        </w:rPr>
        <w:t>,</w:t>
      </w:r>
      <w:r>
        <w:rPr>
          <w:spacing w:val="-5"/>
          <w:w w:val="110"/>
        </w:rPr>
        <w:t xml:space="preserve"> </w:t>
      </w:r>
      <w:r>
        <w:rPr>
          <w:w w:val="110"/>
        </w:rPr>
        <w:t>which</w:t>
      </w:r>
      <w:r>
        <w:rPr>
          <w:spacing w:val="-8"/>
          <w:w w:val="110"/>
        </w:rPr>
        <w:t xml:space="preserve"> </w:t>
      </w:r>
      <w:r>
        <w:rPr>
          <w:spacing w:val="-4"/>
          <w:w w:val="110"/>
        </w:rPr>
        <w:t>have</w:t>
      </w:r>
      <w:r>
        <w:rPr>
          <w:spacing w:val="-8"/>
          <w:w w:val="110"/>
        </w:rPr>
        <w:t xml:space="preserve"> </w:t>
      </w:r>
      <w:r>
        <w:rPr>
          <w:w w:val="110"/>
        </w:rPr>
        <w:t>target</w:t>
      </w:r>
      <w:r>
        <w:rPr>
          <w:spacing w:val="-8"/>
          <w:w w:val="110"/>
        </w:rPr>
        <w:t xml:space="preserve"> </w:t>
      </w:r>
      <w:r>
        <w:rPr>
          <w:spacing w:val="-3"/>
          <w:w w:val="110"/>
        </w:rPr>
        <w:t>value</w:t>
      </w:r>
      <w:r>
        <w:rPr>
          <w:spacing w:val="-9"/>
          <w:w w:val="110"/>
        </w:rPr>
        <w:t xml:space="preserve"> </w:t>
      </w:r>
      <w:r>
        <w:rPr>
          <w:rFonts w:ascii="Palatino Linotype" w:hAnsi="Palatino Linotype"/>
          <w:i/>
          <w:w w:val="110"/>
        </w:rPr>
        <w:t>G</w:t>
      </w:r>
      <w:r>
        <w:rPr>
          <w:rFonts w:ascii="Verdana" w:hAnsi="Verdana"/>
          <w:i/>
          <w:w w:val="110"/>
          <w:vertAlign w:val="subscript"/>
        </w:rPr>
        <w:t>t</w:t>
      </w:r>
      <w:r>
        <w:rPr>
          <w:rFonts w:ascii="Verdana" w:hAnsi="Verdana"/>
          <w:i/>
          <w:spacing w:val="-22"/>
          <w:w w:val="110"/>
        </w:rPr>
        <w:t xml:space="preserve"> </w:t>
      </w:r>
      <w:r>
        <w:rPr>
          <w:w w:val="110"/>
        </w:rPr>
        <w:t>=</w:t>
      </w:r>
      <w:r>
        <w:rPr>
          <w:spacing w:val="-4"/>
          <w:w w:val="110"/>
        </w:rPr>
        <w:t xml:space="preserve"> </w:t>
      </w:r>
      <w:r>
        <w:rPr>
          <w:rFonts w:ascii="Palatino Linotype" w:hAnsi="Palatino Linotype"/>
          <w:i/>
          <w:w w:val="110"/>
        </w:rPr>
        <w:t>R</w:t>
      </w:r>
      <w:r>
        <w:rPr>
          <w:rFonts w:ascii="Verdana" w:hAnsi="Verdana"/>
          <w:i/>
          <w:w w:val="110"/>
          <w:vertAlign w:val="subscript"/>
        </w:rPr>
        <w:t>t</w:t>
      </w:r>
      <w:r>
        <w:rPr>
          <w:rFonts w:ascii="Tahoma" w:hAnsi="Tahoma"/>
          <w:w w:val="110"/>
          <w:vertAlign w:val="subscript"/>
        </w:rPr>
        <w:t>+1</w:t>
      </w:r>
      <w:r>
        <w:rPr>
          <w:rFonts w:ascii="Tahoma" w:hAnsi="Tahoma"/>
          <w:spacing w:val="-53"/>
          <w:w w:val="110"/>
        </w:rPr>
        <w:t xml:space="preserve"> </w:t>
      </w:r>
      <w:r>
        <w:rPr>
          <w:spacing w:val="5"/>
          <w:w w:val="110"/>
        </w:rPr>
        <w:t>+</w:t>
      </w:r>
      <w:r>
        <w:rPr>
          <w:rFonts w:ascii="Palatino Linotype" w:hAnsi="Palatino Linotype"/>
          <w:i/>
          <w:spacing w:val="5"/>
          <w:w w:val="110"/>
        </w:rPr>
        <w:t>γR</w:t>
      </w:r>
      <w:r>
        <w:rPr>
          <w:rFonts w:ascii="Verdana" w:hAnsi="Verdana"/>
          <w:i/>
          <w:spacing w:val="5"/>
          <w:w w:val="110"/>
          <w:vertAlign w:val="subscript"/>
        </w:rPr>
        <w:t>t</w:t>
      </w:r>
      <w:r>
        <w:rPr>
          <w:rFonts w:ascii="Tahoma" w:hAnsi="Tahoma"/>
          <w:spacing w:val="5"/>
          <w:w w:val="110"/>
          <w:vertAlign w:val="subscript"/>
        </w:rPr>
        <w:t>+2</w:t>
      </w:r>
      <w:r>
        <w:rPr>
          <w:rFonts w:ascii="Tahoma" w:hAnsi="Tahoma"/>
          <w:spacing w:val="-53"/>
          <w:w w:val="110"/>
        </w:rPr>
        <w:t xml:space="preserve"> </w:t>
      </w:r>
      <w:r>
        <w:rPr>
          <w:spacing w:val="11"/>
          <w:w w:val="110"/>
        </w:rPr>
        <w:t>+</w:t>
      </w:r>
      <w:r>
        <w:rPr>
          <w:rFonts w:ascii="Palatino Linotype" w:hAnsi="Palatino Linotype"/>
          <w:i/>
          <w:spacing w:val="11"/>
          <w:w w:val="110"/>
        </w:rPr>
        <w:t>.</w:t>
      </w:r>
      <w:r>
        <w:rPr>
          <w:rFonts w:ascii="Palatino Linotype" w:hAnsi="Palatino Linotype"/>
          <w:i/>
          <w:spacing w:val="-29"/>
          <w:w w:val="110"/>
        </w:rPr>
        <w:t xml:space="preserve"> </w:t>
      </w:r>
      <w:r>
        <w:rPr>
          <w:rFonts w:ascii="Palatino Linotype" w:hAnsi="Palatino Linotype"/>
          <w:i/>
          <w:w w:val="110"/>
        </w:rPr>
        <w:t>.</w:t>
      </w:r>
      <w:r>
        <w:rPr>
          <w:rFonts w:ascii="Palatino Linotype" w:hAnsi="Palatino Linotype"/>
          <w:i/>
          <w:spacing w:val="-30"/>
          <w:w w:val="110"/>
        </w:rPr>
        <w:t xml:space="preserve"> </w:t>
      </w:r>
      <w:r>
        <w:rPr>
          <w:rFonts w:ascii="Palatino Linotype" w:hAnsi="Palatino Linotype"/>
          <w:i/>
          <w:w w:val="110"/>
        </w:rPr>
        <w:t>.</w:t>
      </w:r>
      <w:r>
        <w:rPr>
          <w:w w:val="110"/>
        </w:rPr>
        <w:t>,</w:t>
      </w:r>
      <w:r>
        <w:rPr>
          <w:spacing w:val="-5"/>
          <w:w w:val="110"/>
        </w:rPr>
        <w:t xml:space="preserve"> </w:t>
      </w:r>
      <w:r>
        <w:rPr>
          <w:w w:val="110"/>
        </w:rPr>
        <w:t>which</w:t>
      </w:r>
      <w:r>
        <w:rPr>
          <w:spacing w:val="-7"/>
          <w:w w:val="110"/>
        </w:rPr>
        <w:t xml:space="preserve"> </w:t>
      </w:r>
      <w:r>
        <w:rPr>
          <w:w w:val="110"/>
        </w:rPr>
        <w:t>clearly</w:t>
      </w:r>
      <w:r>
        <w:rPr>
          <w:spacing w:val="-9"/>
          <w:w w:val="110"/>
        </w:rPr>
        <w:t xml:space="preserve"> </w:t>
      </w:r>
      <w:r>
        <w:rPr>
          <w:w w:val="110"/>
        </w:rPr>
        <w:t>depend</w:t>
      </w:r>
      <w:r>
        <w:rPr>
          <w:spacing w:val="-8"/>
          <w:w w:val="110"/>
        </w:rPr>
        <w:t xml:space="preserve"> </w:t>
      </w:r>
      <w:r>
        <w:rPr>
          <w:w w:val="110"/>
        </w:rPr>
        <w:t>on</w:t>
      </w:r>
      <w:r>
        <w:rPr>
          <w:spacing w:val="-8"/>
          <w:w w:val="110"/>
        </w:rPr>
        <w:t xml:space="preserve"> </w:t>
      </w:r>
      <w:r>
        <w:rPr>
          <w:w w:val="110"/>
        </w:rPr>
        <w:t>a</w:t>
      </w:r>
      <w:r>
        <w:rPr>
          <w:spacing w:val="-8"/>
          <w:w w:val="110"/>
        </w:rPr>
        <w:t xml:space="preserve"> </w:t>
      </w:r>
      <w:r>
        <w:rPr>
          <w:w w:val="110"/>
        </w:rPr>
        <w:t>greater number of</w:t>
      </w:r>
      <w:r>
        <w:rPr>
          <w:spacing w:val="22"/>
          <w:w w:val="110"/>
        </w:rPr>
        <w:t xml:space="preserve"> </w:t>
      </w:r>
      <w:r>
        <w:rPr>
          <w:w w:val="110"/>
        </w:rPr>
        <w:t>rewards.</w:t>
      </w:r>
    </w:p>
    <w:p w14:paraId="152309EB" w14:textId="4191AE54" w:rsidR="00074190" w:rsidRDefault="00A33816" w:rsidP="006334A8">
      <w:pPr>
        <w:pStyle w:val="BodyText"/>
        <w:spacing w:before="32" w:line="256" w:lineRule="auto"/>
        <w:ind w:left="110" w:right="347" w:firstLine="351"/>
        <w:jc w:val="both"/>
        <w:rPr>
          <w:ins w:id="221" w:author="William Ngo" w:date="2019-04-12T12:02:00Z"/>
          <w:color w:val="FF0000"/>
          <w:w w:val="110"/>
        </w:rPr>
      </w:pPr>
      <w:r>
        <w:rPr>
          <w:w w:val="110"/>
        </w:rPr>
        <w:t xml:space="preserve">The presence of bias in the TD methods is </w:t>
      </w:r>
      <w:del w:id="222" w:author="William Ngo" w:date="2019-04-12T11:47:00Z">
        <w:r w:rsidDel="00702893">
          <w:rPr>
            <w:w w:val="110"/>
          </w:rPr>
          <w:delText xml:space="preserve">related </w:delText>
        </w:r>
      </w:del>
      <w:ins w:id="223" w:author="William Ngo" w:date="2019-04-12T11:47:00Z">
        <w:r w:rsidR="00702893">
          <w:rPr>
            <w:w w:val="110"/>
          </w:rPr>
          <w:t xml:space="preserve"> due </w:t>
        </w:r>
      </w:ins>
      <w:r>
        <w:rPr>
          <w:w w:val="110"/>
        </w:rPr>
        <w:t>to the fact that the</w:t>
      </w:r>
      <w:ins w:id="224" w:author="William Ngo" w:date="2019-04-12T11:44:00Z">
        <w:r w:rsidR="00702893">
          <w:rPr>
            <w:w w:val="110"/>
          </w:rPr>
          <w:t xml:space="preserve"> initial</w:t>
        </w:r>
      </w:ins>
      <w:r>
        <w:rPr>
          <w:w w:val="110"/>
        </w:rPr>
        <w:t xml:space="preserve"> value function estimate </w:t>
      </w:r>
      <w:del w:id="225" w:author="William Ngo" w:date="2019-04-12T11:44:00Z">
        <w:r w:rsidDel="00702893">
          <w:rPr>
            <w:w w:val="110"/>
          </w:rPr>
          <w:delText xml:space="preserve">is what </w:delText>
        </w:r>
      </w:del>
      <w:r>
        <w:rPr>
          <w:w w:val="110"/>
        </w:rPr>
        <w:t>is being used</w:t>
      </w:r>
      <w:ins w:id="226" w:author="William Ngo" w:date="2019-04-12T11:48:00Z">
        <w:r w:rsidR="00702893">
          <w:rPr>
            <w:w w:val="110"/>
          </w:rPr>
          <w:t xml:space="preserve"> to</w:t>
        </w:r>
      </w:ins>
      <w:r>
        <w:rPr>
          <w:w w:val="110"/>
        </w:rPr>
        <w:t xml:space="preserve"> </w:t>
      </w:r>
      <w:del w:id="227" w:author="William Ngo" w:date="2019-04-12T11:48:00Z">
        <w:r w:rsidDel="00702893">
          <w:rPr>
            <w:w w:val="110"/>
          </w:rPr>
          <w:delText xml:space="preserve">in the </w:delText>
        </w:r>
      </w:del>
      <w:r>
        <w:rPr>
          <w:w w:val="110"/>
        </w:rPr>
        <w:t xml:space="preserve">update </w:t>
      </w:r>
      <w:del w:id="228" w:author="William Ngo" w:date="2019-04-12T11:48:00Z">
        <w:r w:rsidDel="00702893">
          <w:rPr>
            <w:w w:val="110"/>
          </w:rPr>
          <w:delText xml:space="preserve">function </w:delText>
        </w:r>
      </w:del>
      <w:ins w:id="229" w:author="William Ngo" w:date="2019-04-12T11:44:00Z">
        <w:r w:rsidR="00702893">
          <w:rPr>
            <w:w w:val="110"/>
          </w:rPr>
          <w:t>our value function estimate</w:t>
        </w:r>
      </w:ins>
      <w:del w:id="230" w:author="William Ngo" w:date="2019-04-12T11:48:00Z">
        <w:r w:rsidDel="00702893">
          <w:rPr>
            <w:w w:val="110"/>
          </w:rPr>
          <w:delText>and it relies on an initial value we set for it, and therefore is not representative of the actual value of the value function</w:delText>
        </w:r>
      </w:del>
      <w:r>
        <w:rPr>
          <w:w w:val="110"/>
        </w:rPr>
        <w:t xml:space="preserve">. </w:t>
      </w:r>
      <w:del w:id="231" w:author="Matteo Esposito" w:date="2019-04-12T20:12:00Z">
        <w:r w:rsidDel="00B64198">
          <w:rPr>
            <w:color w:val="FF0000"/>
            <w:w w:val="110"/>
          </w:rPr>
          <w:delText xml:space="preserve">not sure of this. </w:delText>
        </w:r>
      </w:del>
      <w:commentRangeStart w:id="232"/>
      <w:del w:id="233" w:author="William Ngo" w:date="2019-04-12T11:49:00Z">
        <w:r w:rsidDel="00E00FF9">
          <w:rPr>
            <w:w w:val="110"/>
          </w:rPr>
          <w:delText xml:space="preserve">This can explain why the the beginning of our return curves are not monotonically increasing. </w:delText>
        </w:r>
      </w:del>
      <w:commentRangeEnd w:id="232"/>
      <w:r w:rsidR="00E00FF9">
        <w:rPr>
          <w:rStyle w:val="CommentReference"/>
        </w:rPr>
        <w:commentReference w:id="232"/>
      </w:r>
      <w:del w:id="234" w:author="William Ngo" w:date="2019-04-12T11:51:00Z">
        <w:r w:rsidDel="00E00FF9">
          <w:rPr>
            <w:w w:val="110"/>
          </w:rPr>
          <w:delText>With time, the estimate of the value function becomes a decreasingly biased estimator of the actual value function</w:delText>
        </w:r>
      </w:del>
      <w:r>
        <w:rPr>
          <w:w w:val="110"/>
        </w:rPr>
        <w:t>.</w:t>
      </w:r>
      <w:ins w:id="235" w:author="William Ngo" w:date="2019-04-12T11:51:00Z">
        <w:r w:rsidR="00E00FF9">
          <w:rPr>
            <w:w w:val="110"/>
          </w:rPr>
          <w:t xml:space="preserve"> It is worth noting that even while TD methods are bias, the </w:t>
        </w:r>
      </w:ins>
      <w:ins w:id="236" w:author="William Ngo" w:date="2019-04-12T11:52:00Z">
        <w:r w:rsidR="00E00FF9">
          <w:rPr>
            <w:w w:val="110"/>
          </w:rPr>
          <w:t xml:space="preserve">bias is exponentially decaying thus asymptotically it is not an issue. </w:t>
        </w:r>
      </w:ins>
      <w:r>
        <w:rPr>
          <w:w w:val="110"/>
        </w:rPr>
        <w:t xml:space="preserve"> </w:t>
      </w:r>
      <w:del w:id="237" w:author="Matteo Esposito" w:date="2019-04-12T20:12:00Z">
        <w:r w:rsidDel="00B64198">
          <w:rPr>
            <w:color w:val="FF0000"/>
            <w:w w:val="110"/>
          </w:rPr>
          <w:delText>We should mention why were are discussing bias v. variance, if its not here just for a general comment.</w:delText>
        </w:r>
      </w:del>
    </w:p>
    <w:p w14:paraId="4D10943D" w14:textId="393C3DEB" w:rsidR="006334A8" w:rsidRDefault="006334A8" w:rsidP="006334A8">
      <w:pPr>
        <w:pStyle w:val="BodyText"/>
        <w:spacing w:before="32" w:line="256" w:lineRule="auto"/>
        <w:ind w:right="347"/>
        <w:jc w:val="both"/>
        <w:rPr>
          <w:ins w:id="238" w:author="William Ngo" w:date="2019-04-12T12:02:00Z"/>
          <w:color w:val="FF0000"/>
          <w:w w:val="110"/>
        </w:rPr>
      </w:pPr>
      <w:ins w:id="239" w:author="William Ngo" w:date="2019-04-12T12:02:00Z">
        <w:r>
          <w:rPr>
            <w:color w:val="FF0000"/>
            <w:w w:val="110"/>
          </w:rPr>
          <w:t xml:space="preserve">The concept of bias-variance tradeoff </w:t>
        </w:r>
      </w:ins>
      <w:ins w:id="240" w:author="William Ngo" w:date="2019-04-12T12:03:00Z">
        <w:r>
          <w:rPr>
            <w:color w:val="FF0000"/>
            <w:w w:val="110"/>
          </w:rPr>
          <w:t xml:space="preserve">is a theoretical view of these learning methods but </w:t>
        </w:r>
      </w:ins>
      <w:ins w:id="241" w:author="William Ngo" w:date="2019-04-12T12:04:00Z">
        <w:r>
          <w:rPr>
            <w:color w:val="FF0000"/>
            <w:w w:val="110"/>
          </w:rPr>
          <w:t xml:space="preserve">to know which learning method is best for a given problem we have to implement them and see which performs the </w:t>
        </w:r>
        <w:commentRangeStart w:id="242"/>
        <w:r>
          <w:rPr>
            <w:color w:val="FF0000"/>
            <w:w w:val="110"/>
          </w:rPr>
          <w:t>best</w:t>
        </w:r>
      </w:ins>
      <w:commentRangeEnd w:id="242"/>
      <w:r w:rsidR="00690374">
        <w:rPr>
          <w:rStyle w:val="CommentReference"/>
        </w:rPr>
        <w:commentReference w:id="242"/>
      </w:r>
      <w:ins w:id="243" w:author="William Ngo" w:date="2019-04-12T12:04:00Z">
        <w:r>
          <w:rPr>
            <w:color w:val="FF0000"/>
            <w:w w:val="110"/>
          </w:rPr>
          <w:t>.</w:t>
        </w:r>
      </w:ins>
    </w:p>
    <w:p w14:paraId="6308D485" w14:textId="60887924" w:rsidR="006334A8" w:rsidRDefault="006334A8">
      <w:pPr>
        <w:pStyle w:val="BodyText"/>
        <w:spacing w:before="32" w:line="256" w:lineRule="auto"/>
        <w:ind w:right="347"/>
        <w:jc w:val="both"/>
        <w:pPrChange w:id="244" w:author="William Ngo" w:date="2019-04-12T12:02:00Z">
          <w:pPr>
            <w:pStyle w:val="BodyText"/>
            <w:spacing w:before="32" w:line="256" w:lineRule="auto"/>
            <w:ind w:left="110" w:right="347" w:firstLine="351"/>
            <w:jc w:val="both"/>
          </w:pPr>
        </w:pPrChange>
      </w:pPr>
    </w:p>
    <w:p w14:paraId="7C402F3E" w14:textId="77777777" w:rsidR="00074190" w:rsidRDefault="00074190">
      <w:pPr>
        <w:pStyle w:val="BodyText"/>
        <w:spacing w:before="6"/>
        <w:rPr>
          <w:sz w:val="19"/>
        </w:rPr>
      </w:pPr>
    </w:p>
    <w:p w14:paraId="45616A8A" w14:textId="234F0374" w:rsidR="00074190" w:rsidRDefault="00A33816">
      <w:pPr>
        <w:pStyle w:val="ListParagraph"/>
        <w:numPr>
          <w:ilvl w:val="1"/>
          <w:numId w:val="3"/>
        </w:numPr>
        <w:tabs>
          <w:tab w:val="left" w:pos="613"/>
        </w:tabs>
        <w:rPr>
          <w:rFonts w:ascii="Bookman Old Style"/>
          <w:i/>
          <w:sz w:val="24"/>
        </w:rPr>
      </w:pPr>
      <w:commentRangeStart w:id="245"/>
      <w:r>
        <w:rPr>
          <w:rFonts w:ascii="Bookman Old Style"/>
          <w:i/>
          <w:sz w:val="24"/>
        </w:rPr>
        <w:t>Algorithms</w:t>
      </w:r>
      <w:r>
        <w:rPr>
          <w:rFonts w:ascii="Bookman Old Style"/>
          <w:i/>
          <w:spacing w:val="-22"/>
          <w:sz w:val="24"/>
        </w:rPr>
        <w:t xml:space="preserve"> </w:t>
      </w:r>
      <w:commentRangeEnd w:id="245"/>
      <w:r w:rsidR="00334DFD">
        <w:rPr>
          <w:rStyle w:val="CommentReference"/>
          <w:rFonts w:ascii="Garamond" w:eastAsia="Garamond" w:hAnsi="Garamond" w:cs="Garamond"/>
        </w:rPr>
        <w:commentReference w:id="245"/>
      </w:r>
      <w:del w:id="246" w:author="Matteo Esposito" w:date="2019-04-12T20:12:00Z">
        <w:r w:rsidDel="00B64198">
          <w:rPr>
            <w:rFonts w:ascii="Bookman Old Style"/>
            <w:i/>
            <w:color w:val="FF0000"/>
            <w:sz w:val="24"/>
          </w:rPr>
          <w:delText>Could</w:delText>
        </w:r>
        <w:r w:rsidDel="00B64198">
          <w:rPr>
            <w:rFonts w:ascii="Bookman Old Style"/>
            <w:i/>
            <w:color w:val="FF0000"/>
            <w:spacing w:val="-21"/>
            <w:sz w:val="24"/>
          </w:rPr>
          <w:delText xml:space="preserve"> </w:delText>
        </w:r>
        <w:r w:rsidDel="00B64198">
          <w:rPr>
            <w:rFonts w:ascii="Bookman Old Style"/>
            <w:i/>
            <w:color w:val="FF0000"/>
            <w:sz w:val="24"/>
          </w:rPr>
          <w:delText>remove,</w:delText>
        </w:r>
        <w:r w:rsidDel="00B64198">
          <w:rPr>
            <w:rFonts w:ascii="Bookman Old Style"/>
            <w:i/>
            <w:color w:val="FF0000"/>
            <w:spacing w:val="-22"/>
            <w:sz w:val="24"/>
          </w:rPr>
          <w:delText xml:space="preserve"> </w:delText>
        </w:r>
        <w:r w:rsidDel="00B64198">
          <w:rPr>
            <w:rFonts w:ascii="Bookman Old Style"/>
            <w:i/>
            <w:color w:val="FF0000"/>
            <w:sz w:val="24"/>
          </w:rPr>
          <w:delText>as</w:delText>
        </w:r>
        <w:r w:rsidDel="00B64198">
          <w:rPr>
            <w:rFonts w:ascii="Bookman Old Style"/>
            <w:i/>
            <w:color w:val="FF0000"/>
            <w:spacing w:val="-21"/>
            <w:sz w:val="24"/>
          </w:rPr>
          <w:delText xml:space="preserve"> </w:delText>
        </w:r>
        <w:r w:rsidDel="00B64198">
          <w:rPr>
            <w:rFonts w:ascii="Bookman Old Style"/>
            <w:i/>
            <w:color w:val="FF0000"/>
            <w:sz w:val="24"/>
          </w:rPr>
          <w:delText>its</w:delText>
        </w:r>
        <w:r w:rsidDel="00B64198">
          <w:rPr>
            <w:rFonts w:ascii="Bookman Old Style"/>
            <w:i/>
            <w:color w:val="FF0000"/>
            <w:spacing w:val="-22"/>
            <w:sz w:val="24"/>
          </w:rPr>
          <w:delText xml:space="preserve"> </w:delText>
        </w:r>
        <w:r w:rsidDel="00B64198">
          <w:rPr>
            <w:rFonts w:ascii="Bookman Old Style"/>
            <w:i/>
            <w:color w:val="FF0000"/>
            <w:sz w:val="24"/>
          </w:rPr>
          <w:delText>mostly</w:delText>
        </w:r>
        <w:r w:rsidDel="00B64198">
          <w:rPr>
            <w:rFonts w:ascii="Bookman Old Style"/>
            <w:i/>
            <w:color w:val="FF0000"/>
            <w:spacing w:val="-21"/>
            <w:sz w:val="24"/>
          </w:rPr>
          <w:delText xml:space="preserve"> </w:delText>
        </w:r>
        <w:r w:rsidDel="00B64198">
          <w:rPr>
            <w:rFonts w:ascii="Bookman Old Style"/>
            <w:i/>
            <w:color w:val="FF0000"/>
            <w:spacing w:val="-6"/>
            <w:sz w:val="24"/>
          </w:rPr>
          <w:delText>repeat</w:delText>
        </w:r>
        <w:r w:rsidDel="00B64198">
          <w:rPr>
            <w:rFonts w:ascii="Bookman Old Style"/>
            <w:i/>
            <w:color w:val="FF0000"/>
            <w:spacing w:val="-21"/>
            <w:sz w:val="24"/>
          </w:rPr>
          <w:delText xml:space="preserve"> </w:delText>
        </w:r>
        <w:r w:rsidDel="00B64198">
          <w:rPr>
            <w:rFonts w:ascii="Bookman Old Style"/>
            <w:i/>
            <w:color w:val="FF0000"/>
            <w:sz w:val="24"/>
          </w:rPr>
          <w:delText>of</w:delText>
        </w:r>
        <w:r w:rsidDel="00B64198">
          <w:rPr>
            <w:rFonts w:ascii="Bookman Old Style"/>
            <w:i/>
            <w:color w:val="FF0000"/>
            <w:spacing w:val="-22"/>
            <w:sz w:val="24"/>
          </w:rPr>
          <w:delText xml:space="preserve"> </w:delText>
        </w:r>
        <w:r w:rsidDel="00B64198">
          <w:rPr>
            <w:rFonts w:ascii="Bookman Old Style"/>
            <w:i/>
            <w:color w:val="FF0000"/>
            <w:sz w:val="24"/>
          </w:rPr>
          <w:delText>the</w:delText>
        </w:r>
        <w:r w:rsidDel="00B64198">
          <w:rPr>
            <w:rFonts w:ascii="Bookman Old Style"/>
            <w:i/>
            <w:color w:val="FF0000"/>
            <w:spacing w:val="-21"/>
            <w:sz w:val="24"/>
          </w:rPr>
          <w:delText xml:space="preserve"> </w:delText>
        </w:r>
        <w:r w:rsidDel="00B64198">
          <w:rPr>
            <w:rFonts w:ascii="Bookman Old Style"/>
            <w:i/>
            <w:color w:val="FF0000"/>
            <w:sz w:val="24"/>
          </w:rPr>
          <w:delText>notes</w:delText>
        </w:r>
        <w:r w:rsidDel="00B64198">
          <w:rPr>
            <w:rFonts w:ascii="Bookman Old Style"/>
            <w:i/>
            <w:color w:val="FF0000"/>
            <w:spacing w:val="-22"/>
            <w:sz w:val="24"/>
          </w:rPr>
          <w:delText xml:space="preserve"> </w:delText>
        </w:r>
        <w:r w:rsidDel="00B64198">
          <w:rPr>
            <w:rFonts w:ascii="Bookman Old Style"/>
            <w:i/>
            <w:color w:val="FF0000"/>
            <w:sz w:val="24"/>
          </w:rPr>
          <w:delText>and</w:delText>
        </w:r>
        <w:r w:rsidDel="00B64198">
          <w:rPr>
            <w:rFonts w:ascii="Bookman Old Style"/>
            <w:i/>
            <w:color w:val="FF0000"/>
            <w:spacing w:val="-21"/>
            <w:sz w:val="24"/>
          </w:rPr>
          <w:delText xml:space="preserve"> </w:delText>
        </w:r>
        <w:r w:rsidDel="00B64198">
          <w:rPr>
            <w:rFonts w:ascii="Bookman Old Style"/>
            <w:i/>
            <w:color w:val="FF0000"/>
            <w:spacing w:val="-3"/>
            <w:sz w:val="24"/>
          </w:rPr>
          <w:delText>textbook</w:delText>
        </w:r>
        <w:r w:rsidDel="00B64198">
          <w:rPr>
            <w:rFonts w:ascii="Bookman Old Style"/>
            <w:i/>
            <w:color w:val="FF0000"/>
            <w:spacing w:val="-22"/>
            <w:sz w:val="24"/>
          </w:rPr>
          <w:delText xml:space="preserve"> </w:delText>
        </w:r>
        <w:r w:rsidDel="00B64198">
          <w:rPr>
            <w:rFonts w:ascii="Bookman Old Style"/>
            <w:i/>
            <w:color w:val="FF0000"/>
            <w:sz w:val="24"/>
          </w:rPr>
          <w:delText>.</w:delText>
        </w:r>
        <w:r w:rsidDel="00B64198">
          <w:rPr>
            <w:rFonts w:ascii="Bookman Old Style"/>
            <w:i/>
            <w:color w:val="FF0000"/>
            <w:spacing w:val="-50"/>
            <w:sz w:val="24"/>
          </w:rPr>
          <w:delText xml:space="preserve"> </w:delText>
        </w:r>
        <w:r w:rsidDel="00B64198">
          <w:rPr>
            <w:rFonts w:ascii="Bookman Old Style"/>
            <w:i/>
            <w:color w:val="FF0000"/>
            <w:sz w:val="24"/>
          </w:rPr>
          <w:delText>.</w:delText>
        </w:r>
        <w:r w:rsidDel="00B64198">
          <w:rPr>
            <w:rFonts w:ascii="Bookman Old Style"/>
            <w:i/>
            <w:color w:val="FF0000"/>
            <w:spacing w:val="-51"/>
            <w:sz w:val="24"/>
          </w:rPr>
          <w:delText xml:space="preserve"> </w:delText>
        </w:r>
        <w:r w:rsidDel="00B64198">
          <w:rPr>
            <w:rFonts w:ascii="Bookman Old Style"/>
            <w:i/>
            <w:color w:val="FF0000"/>
            <w:sz w:val="24"/>
          </w:rPr>
          <w:delText>.</w:delText>
        </w:r>
      </w:del>
    </w:p>
    <w:p w14:paraId="45410447" w14:textId="77777777" w:rsidR="00074190" w:rsidRDefault="00074190">
      <w:pPr>
        <w:pStyle w:val="BodyText"/>
        <w:spacing w:before="8"/>
        <w:rPr>
          <w:rFonts w:ascii="Bookman Old Style"/>
          <w:i/>
          <w:sz w:val="27"/>
        </w:rPr>
      </w:pPr>
    </w:p>
    <w:p w14:paraId="6A4DF0F5" w14:textId="7AF1F3D2" w:rsidR="00074190" w:rsidRDefault="00A33816">
      <w:pPr>
        <w:pStyle w:val="BodyText"/>
        <w:ind w:left="461"/>
        <w:jc w:val="both"/>
      </w:pPr>
      <w:r>
        <w:rPr>
          <w:w w:val="110"/>
        </w:rPr>
        <w:t xml:space="preserve">Here we list, </w:t>
      </w:r>
      <w:del w:id="247" w:author="Matteo Esposito" w:date="2019-04-12T20:11:00Z">
        <w:r w:rsidDel="00B64198">
          <w:rPr>
            <w:w w:val="110"/>
          </w:rPr>
          <w:delText>very generally, the theoretical backgrounds of the</w:delText>
        </w:r>
      </w:del>
      <w:ins w:id="248" w:author="Matteo Esposito" w:date="2019-04-12T20:11:00Z">
        <w:r w:rsidR="00B64198">
          <w:rPr>
            <w:w w:val="110"/>
          </w:rPr>
          <w:t>the state value update fun</w:t>
        </w:r>
      </w:ins>
      <w:ins w:id="249" w:author="Matteo Esposito" w:date="2019-04-12T20:12:00Z">
        <w:r w:rsidR="00B64198">
          <w:rPr>
            <w:w w:val="110"/>
          </w:rPr>
          <w:t>ctions of the</w:t>
        </w:r>
      </w:ins>
      <w:r>
        <w:rPr>
          <w:w w:val="110"/>
        </w:rPr>
        <w:t xml:space="preserve"> approaches we considered.</w:t>
      </w:r>
    </w:p>
    <w:p w14:paraId="4B21C6B0" w14:textId="77777777" w:rsidR="00074190" w:rsidRDefault="00074190">
      <w:pPr>
        <w:pStyle w:val="BodyText"/>
      </w:pPr>
    </w:p>
    <w:p w14:paraId="69D0260D" w14:textId="77777777" w:rsidR="00074190" w:rsidRDefault="00A33816">
      <w:pPr>
        <w:pStyle w:val="ListParagraph"/>
        <w:numPr>
          <w:ilvl w:val="2"/>
          <w:numId w:val="3"/>
        </w:numPr>
        <w:tabs>
          <w:tab w:val="left" w:pos="804"/>
        </w:tabs>
        <w:spacing w:before="208"/>
        <w:rPr>
          <w:rFonts w:ascii="Bookman Old Style"/>
          <w:i/>
          <w:sz w:val="24"/>
        </w:rPr>
      </w:pPr>
      <w:r>
        <w:rPr>
          <w:rFonts w:ascii="Bookman Old Style"/>
          <w:i/>
          <w:sz w:val="24"/>
        </w:rPr>
        <w:t>Random</w:t>
      </w:r>
      <w:r>
        <w:rPr>
          <w:rFonts w:ascii="Bookman Old Style"/>
          <w:i/>
          <w:spacing w:val="9"/>
          <w:sz w:val="24"/>
        </w:rPr>
        <w:t xml:space="preserve"> </w:t>
      </w:r>
      <w:r>
        <w:rPr>
          <w:rFonts w:ascii="Bookman Old Style"/>
          <w:i/>
          <w:sz w:val="24"/>
        </w:rPr>
        <w:t>Policy</w:t>
      </w:r>
    </w:p>
    <w:p w14:paraId="7150B1F0" w14:textId="77777777" w:rsidR="00074190" w:rsidRDefault="00074190">
      <w:pPr>
        <w:pStyle w:val="BodyText"/>
        <w:spacing w:before="4"/>
        <w:rPr>
          <w:rFonts w:ascii="Bookman Old Style"/>
          <w:i/>
        </w:rPr>
      </w:pPr>
    </w:p>
    <w:p w14:paraId="3FC72FA3" w14:textId="77777777" w:rsidR="00074190" w:rsidRDefault="00A33816">
      <w:pPr>
        <w:pStyle w:val="BodyText"/>
        <w:spacing w:line="256" w:lineRule="auto"/>
        <w:ind w:left="110" w:right="347" w:firstLine="351"/>
        <w:jc w:val="both"/>
      </w:pPr>
      <w:r>
        <w:rPr>
          <w:spacing w:val="-10"/>
          <w:w w:val="105"/>
        </w:rPr>
        <w:t xml:space="preserve">To </w:t>
      </w:r>
      <w:r>
        <w:rPr>
          <w:w w:val="105"/>
        </w:rPr>
        <w:t xml:space="preserve">better visualize the effect of the aforementioned RL methods, </w:t>
      </w:r>
      <w:r>
        <w:rPr>
          <w:spacing w:val="-4"/>
          <w:w w:val="105"/>
        </w:rPr>
        <w:t xml:space="preserve">we </w:t>
      </w:r>
      <w:r>
        <w:rPr>
          <w:w w:val="105"/>
        </w:rPr>
        <w:t xml:space="preserve">chose to include the use of a random policy. Therefore, </w:t>
      </w:r>
      <w:r>
        <w:rPr>
          <w:spacing w:val="-4"/>
          <w:w w:val="105"/>
        </w:rPr>
        <w:t xml:space="preserve">we </w:t>
      </w:r>
      <w:r>
        <w:rPr>
          <w:w w:val="105"/>
        </w:rPr>
        <w:t xml:space="preserve">sample randomly from the list of possible </w:t>
      </w:r>
      <w:r>
        <w:rPr>
          <w:spacing w:val="-3"/>
          <w:w w:val="105"/>
        </w:rPr>
        <w:t xml:space="preserve">moves </w:t>
      </w:r>
      <w:r>
        <w:rPr>
          <w:w w:val="105"/>
        </w:rPr>
        <w:t xml:space="preserve">our agent can perform and observe the state </w:t>
      </w:r>
      <w:proofErr w:type="gramStart"/>
      <w:r>
        <w:rPr>
          <w:spacing w:val="-3"/>
          <w:w w:val="105"/>
        </w:rPr>
        <w:t xml:space="preserve">values  </w:t>
      </w:r>
      <w:r>
        <w:rPr>
          <w:w w:val="105"/>
        </w:rPr>
        <w:t>that</w:t>
      </w:r>
      <w:proofErr w:type="gramEnd"/>
      <w:r>
        <w:rPr>
          <w:w w:val="105"/>
        </w:rPr>
        <w:t xml:space="preserve"> are generated.   One thing to note is      that</w:t>
      </w:r>
      <w:r>
        <w:rPr>
          <w:spacing w:val="28"/>
          <w:w w:val="105"/>
        </w:rPr>
        <w:t xml:space="preserve"> </w:t>
      </w:r>
      <w:r>
        <w:rPr>
          <w:w w:val="105"/>
        </w:rPr>
        <w:t>this</w:t>
      </w:r>
      <w:r>
        <w:rPr>
          <w:spacing w:val="29"/>
          <w:w w:val="105"/>
        </w:rPr>
        <w:t xml:space="preserve"> </w:t>
      </w:r>
      <w:r>
        <w:rPr>
          <w:w w:val="105"/>
        </w:rPr>
        <w:t>approach</w:t>
      </w:r>
      <w:r>
        <w:rPr>
          <w:spacing w:val="28"/>
          <w:w w:val="105"/>
        </w:rPr>
        <w:t xml:space="preserve"> </w:t>
      </w:r>
      <w:r>
        <w:rPr>
          <w:w w:val="105"/>
        </w:rPr>
        <w:t>does</w:t>
      </w:r>
      <w:r>
        <w:rPr>
          <w:spacing w:val="29"/>
          <w:w w:val="105"/>
        </w:rPr>
        <w:t xml:space="preserve"> </w:t>
      </w:r>
      <w:r>
        <w:rPr>
          <w:w w:val="105"/>
        </w:rPr>
        <w:t>not</w:t>
      </w:r>
      <w:r>
        <w:rPr>
          <w:spacing w:val="29"/>
          <w:w w:val="105"/>
        </w:rPr>
        <w:t xml:space="preserve"> </w:t>
      </w:r>
      <w:r>
        <w:rPr>
          <w:w w:val="105"/>
        </w:rPr>
        <w:t>guarantee</w:t>
      </w:r>
      <w:r>
        <w:rPr>
          <w:spacing w:val="28"/>
          <w:w w:val="105"/>
        </w:rPr>
        <w:t xml:space="preserve"> </w:t>
      </w:r>
      <w:r>
        <w:rPr>
          <w:w w:val="105"/>
        </w:rPr>
        <w:t>convergence/successful</w:t>
      </w:r>
      <w:r>
        <w:rPr>
          <w:spacing w:val="29"/>
          <w:w w:val="105"/>
        </w:rPr>
        <w:t xml:space="preserve"> </w:t>
      </w:r>
      <w:r>
        <w:rPr>
          <w:w w:val="105"/>
        </w:rPr>
        <w:t>exiting</w:t>
      </w:r>
      <w:r>
        <w:rPr>
          <w:spacing w:val="28"/>
          <w:w w:val="105"/>
        </w:rPr>
        <w:t xml:space="preserve"> </w:t>
      </w:r>
      <w:r>
        <w:rPr>
          <w:w w:val="105"/>
        </w:rPr>
        <w:t>of</w:t>
      </w:r>
      <w:r>
        <w:rPr>
          <w:spacing w:val="29"/>
          <w:w w:val="105"/>
        </w:rPr>
        <w:t xml:space="preserve"> </w:t>
      </w:r>
      <w:r>
        <w:rPr>
          <w:w w:val="105"/>
        </w:rPr>
        <w:t>the</w:t>
      </w:r>
      <w:r>
        <w:rPr>
          <w:spacing w:val="29"/>
          <w:w w:val="105"/>
        </w:rPr>
        <w:t xml:space="preserve"> </w:t>
      </w:r>
      <w:r>
        <w:rPr>
          <w:w w:val="105"/>
        </w:rPr>
        <w:t>maze</w:t>
      </w:r>
      <w:r>
        <w:rPr>
          <w:spacing w:val="28"/>
          <w:w w:val="105"/>
        </w:rPr>
        <w:t xml:space="preserve"> </w:t>
      </w:r>
      <w:r>
        <w:rPr>
          <w:w w:val="105"/>
        </w:rPr>
        <w:t>provided.</w:t>
      </w:r>
    </w:p>
    <w:p w14:paraId="577B45F9" w14:textId="77777777" w:rsidR="00074190" w:rsidRDefault="00074190">
      <w:pPr>
        <w:pStyle w:val="BodyText"/>
        <w:spacing w:before="6"/>
        <w:rPr>
          <w:sz w:val="19"/>
        </w:rPr>
      </w:pPr>
    </w:p>
    <w:p w14:paraId="2F383F6B" w14:textId="77777777" w:rsidR="00074190" w:rsidRDefault="00A33816">
      <w:pPr>
        <w:pStyle w:val="ListParagraph"/>
        <w:numPr>
          <w:ilvl w:val="2"/>
          <w:numId w:val="3"/>
        </w:numPr>
        <w:tabs>
          <w:tab w:val="left" w:pos="804"/>
        </w:tabs>
        <w:rPr>
          <w:rFonts w:ascii="Bookman Old Style"/>
          <w:i/>
          <w:sz w:val="24"/>
        </w:rPr>
      </w:pPr>
      <w:r>
        <w:rPr>
          <w:rFonts w:ascii="Bookman Old Style"/>
          <w:i/>
          <w:sz w:val="24"/>
        </w:rPr>
        <w:t>SARSA</w:t>
      </w:r>
    </w:p>
    <w:p w14:paraId="1BE5BD2C" w14:textId="77777777" w:rsidR="00074190" w:rsidRDefault="00074190">
      <w:pPr>
        <w:pStyle w:val="BodyText"/>
        <w:spacing w:before="4"/>
        <w:rPr>
          <w:rFonts w:ascii="Bookman Old Style"/>
          <w:i/>
        </w:rPr>
      </w:pPr>
    </w:p>
    <w:p w14:paraId="5796F788" w14:textId="079EABBC" w:rsidR="00074190" w:rsidRDefault="002E5DE2">
      <w:pPr>
        <w:pStyle w:val="BodyText"/>
        <w:ind w:left="110" w:right="327" w:firstLine="351"/>
        <w:jc w:val="both"/>
      </w:pPr>
      <w:r>
        <w:pict w14:anchorId="01299734">
          <v:shape id="_x0000_s1028" type="#_x0000_t202" alt="" style="position:absolute;left:0;text-align:left;margin-left:432.9pt;margin-top:73.3pt;width:9.3pt;height:20.75pt;z-index:-252148736;mso-wrap-style:square;mso-wrap-edited:f;mso-width-percent:0;mso-height-percent:0;mso-position-horizontal-relative:page;mso-width-percent:0;mso-height-percent:0;v-text-anchor:top" filled="f" stroked="f">
            <v:textbox inset="0,0,0,0">
              <w:txbxContent>
                <w:p w14:paraId="615C5155" w14:textId="77777777" w:rsidR="00074190" w:rsidRDefault="00A33816">
                  <w:pPr>
                    <w:pStyle w:val="BodyText"/>
                    <w:spacing w:line="253" w:lineRule="exact"/>
                    <w:rPr>
                      <w:rFonts w:ascii="Gulim" w:hAnsi="Gulim"/>
                    </w:rPr>
                  </w:pPr>
                  <w:r>
                    <w:rPr>
                      <w:rFonts w:ascii="Gulim" w:hAnsi="Gulim"/>
                      <w:w w:val="92"/>
                    </w:rPr>
                    <w:t>−</w:t>
                  </w:r>
                </w:p>
              </w:txbxContent>
            </v:textbox>
            <w10:wrap anchorx="page"/>
          </v:shape>
        </w:pict>
      </w:r>
      <w:r w:rsidR="00A33816">
        <w:rPr>
          <w:w w:val="110"/>
        </w:rPr>
        <w:t xml:space="preserve">Our second algorithm is the SARSA (State-Action-Reward-State-Action) method. The SARSA (State-Action-Reward-State-Action, one-step SARSA or </w:t>
      </w:r>
      <w:proofErr w:type="gramStart"/>
      <w:r w:rsidR="00A33816">
        <w:rPr>
          <w:w w:val="110"/>
        </w:rPr>
        <w:t>SARSA(</w:t>
      </w:r>
      <w:proofErr w:type="gramEnd"/>
      <w:r w:rsidR="00A33816">
        <w:rPr>
          <w:w w:val="110"/>
        </w:rPr>
        <w:t>0)) method is an on-policy</w:t>
      </w:r>
      <w:r w:rsidR="00A33816">
        <w:rPr>
          <w:spacing w:val="-19"/>
          <w:w w:val="110"/>
        </w:rPr>
        <w:t xml:space="preserve"> </w:t>
      </w:r>
      <w:r w:rsidR="00A33816">
        <w:rPr>
          <w:w w:val="110"/>
        </w:rPr>
        <w:t>temporal</w:t>
      </w:r>
      <w:r w:rsidR="00A33816">
        <w:rPr>
          <w:spacing w:val="-18"/>
          <w:w w:val="110"/>
        </w:rPr>
        <w:t xml:space="preserve"> </w:t>
      </w:r>
      <w:r w:rsidR="00A33816">
        <w:rPr>
          <w:w w:val="110"/>
        </w:rPr>
        <w:t>difference</w:t>
      </w:r>
      <w:r w:rsidR="00A33816">
        <w:rPr>
          <w:spacing w:val="-18"/>
          <w:w w:val="110"/>
        </w:rPr>
        <w:t xml:space="preserve"> </w:t>
      </w:r>
      <w:r w:rsidR="00A33816">
        <w:rPr>
          <w:w w:val="110"/>
        </w:rPr>
        <w:t>control</w:t>
      </w:r>
      <w:r w:rsidR="00A33816">
        <w:rPr>
          <w:spacing w:val="-18"/>
          <w:w w:val="110"/>
        </w:rPr>
        <w:t xml:space="preserve"> </w:t>
      </w:r>
      <w:r w:rsidR="00A33816">
        <w:rPr>
          <w:w w:val="110"/>
        </w:rPr>
        <w:t>method.</w:t>
      </w:r>
      <w:r w:rsidR="00A33816">
        <w:rPr>
          <w:spacing w:val="21"/>
          <w:w w:val="110"/>
        </w:rPr>
        <w:t xml:space="preserve"> </w:t>
      </w:r>
      <w:r w:rsidR="00A33816">
        <w:rPr>
          <w:w w:val="110"/>
        </w:rPr>
        <w:t>It</w:t>
      </w:r>
      <w:r w:rsidR="00A33816">
        <w:rPr>
          <w:spacing w:val="-19"/>
          <w:w w:val="110"/>
        </w:rPr>
        <w:t xml:space="preserve"> </w:t>
      </w:r>
      <w:r w:rsidR="00A33816">
        <w:rPr>
          <w:w w:val="110"/>
        </w:rPr>
        <w:t>enables</w:t>
      </w:r>
      <w:r w:rsidR="00A33816">
        <w:rPr>
          <w:spacing w:val="-18"/>
          <w:w w:val="110"/>
        </w:rPr>
        <w:t xml:space="preserve"> </w:t>
      </w:r>
      <w:r w:rsidR="00A33816">
        <w:rPr>
          <w:w w:val="110"/>
        </w:rPr>
        <w:t>the</w:t>
      </w:r>
      <w:r w:rsidR="00A33816">
        <w:rPr>
          <w:spacing w:val="-19"/>
          <w:w w:val="110"/>
        </w:rPr>
        <w:t xml:space="preserve"> </w:t>
      </w:r>
      <w:r w:rsidR="00A33816">
        <w:rPr>
          <w:w w:val="110"/>
        </w:rPr>
        <w:t>agent</w:t>
      </w:r>
      <w:r w:rsidR="00A33816">
        <w:rPr>
          <w:spacing w:val="-18"/>
          <w:w w:val="110"/>
        </w:rPr>
        <w:t xml:space="preserve"> </w:t>
      </w:r>
      <w:r w:rsidR="00A33816">
        <w:rPr>
          <w:w w:val="110"/>
        </w:rPr>
        <w:t>to</w:t>
      </w:r>
      <w:r w:rsidR="00A33816">
        <w:rPr>
          <w:spacing w:val="-18"/>
          <w:w w:val="110"/>
        </w:rPr>
        <w:t xml:space="preserve"> </w:t>
      </w:r>
      <w:r w:rsidR="00A33816">
        <w:rPr>
          <w:w w:val="110"/>
        </w:rPr>
        <w:t>update</w:t>
      </w:r>
      <w:r w:rsidR="00A33816">
        <w:rPr>
          <w:spacing w:val="-18"/>
          <w:w w:val="110"/>
        </w:rPr>
        <w:t xml:space="preserve"> </w:t>
      </w:r>
      <w:r w:rsidR="00A33816">
        <w:rPr>
          <w:w w:val="110"/>
        </w:rPr>
        <w:t>the</w:t>
      </w:r>
      <w:r w:rsidR="00A33816">
        <w:rPr>
          <w:spacing w:val="-18"/>
          <w:w w:val="110"/>
        </w:rPr>
        <w:t xml:space="preserve"> </w:t>
      </w:r>
      <w:r w:rsidR="00A33816">
        <w:rPr>
          <w:w w:val="110"/>
        </w:rPr>
        <w:t>(</w:t>
      </w:r>
      <w:proofErr w:type="spellStart"/>
      <w:proofErr w:type="gramStart"/>
      <w:r w:rsidR="00A33816">
        <w:rPr>
          <w:w w:val="110"/>
        </w:rPr>
        <w:t>state,value</w:t>
      </w:r>
      <w:proofErr w:type="spellEnd"/>
      <w:proofErr w:type="gramEnd"/>
      <w:r w:rsidR="00A33816">
        <w:rPr>
          <w:w w:val="110"/>
        </w:rPr>
        <w:t>) or</w:t>
      </w:r>
      <w:r w:rsidR="00A33816">
        <w:rPr>
          <w:spacing w:val="-9"/>
          <w:w w:val="110"/>
        </w:rPr>
        <w:t xml:space="preserve"> </w:t>
      </w:r>
      <w:r w:rsidR="00A33816">
        <w:rPr>
          <w:rFonts w:ascii="Palatino Linotype" w:hAnsi="Palatino Linotype"/>
          <w:i/>
          <w:spacing w:val="3"/>
          <w:w w:val="110"/>
        </w:rPr>
        <w:t>Q</w:t>
      </w:r>
      <w:r w:rsidR="00A33816">
        <w:rPr>
          <w:rFonts w:ascii="Verdana" w:hAnsi="Verdana"/>
          <w:i/>
          <w:spacing w:val="3"/>
          <w:w w:val="110"/>
          <w:vertAlign w:val="subscript"/>
        </w:rPr>
        <w:t>π</w:t>
      </w:r>
      <w:r w:rsidR="00A33816">
        <w:rPr>
          <w:spacing w:val="3"/>
          <w:w w:val="110"/>
        </w:rPr>
        <w:t>(</w:t>
      </w:r>
      <w:r w:rsidR="00A33816">
        <w:rPr>
          <w:rFonts w:ascii="Palatino Linotype" w:hAnsi="Palatino Linotype"/>
          <w:i/>
          <w:spacing w:val="3"/>
          <w:w w:val="110"/>
        </w:rPr>
        <w:t>s,</w:t>
      </w:r>
      <w:r w:rsidR="00A33816">
        <w:rPr>
          <w:rFonts w:ascii="Palatino Linotype" w:hAnsi="Palatino Linotype"/>
          <w:i/>
          <w:spacing w:val="-30"/>
          <w:w w:val="110"/>
        </w:rPr>
        <w:t xml:space="preserve"> </w:t>
      </w:r>
      <w:r w:rsidR="00A33816">
        <w:rPr>
          <w:rFonts w:ascii="Palatino Linotype" w:hAnsi="Palatino Linotype"/>
          <w:i/>
          <w:w w:val="110"/>
        </w:rPr>
        <w:t>a</w:t>
      </w:r>
      <w:r w:rsidR="00A33816">
        <w:rPr>
          <w:w w:val="110"/>
        </w:rPr>
        <w:t>)</w:t>
      </w:r>
      <w:r w:rsidR="00A33816">
        <w:rPr>
          <w:spacing w:val="-9"/>
          <w:w w:val="110"/>
        </w:rPr>
        <w:t xml:space="preserve"> </w:t>
      </w:r>
      <w:r w:rsidR="00A33816">
        <w:rPr>
          <w:spacing w:val="-3"/>
          <w:w w:val="110"/>
        </w:rPr>
        <w:t>value</w:t>
      </w:r>
      <w:r w:rsidR="00A33816">
        <w:rPr>
          <w:spacing w:val="-9"/>
          <w:w w:val="110"/>
        </w:rPr>
        <w:t xml:space="preserve"> </w:t>
      </w:r>
      <w:r w:rsidR="00A33816">
        <w:rPr>
          <w:w w:val="110"/>
        </w:rPr>
        <w:t>after</w:t>
      </w:r>
      <w:r w:rsidR="00A33816">
        <w:rPr>
          <w:spacing w:val="-9"/>
          <w:w w:val="110"/>
        </w:rPr>
        <w:t xml:space="preserve"> </w:t>
      </w:r>
      <w:r w:rsidR="00A33816">
        <w:rPr>
          <w:w w:val="110"/>
        </w:rPr>
        <w:t>every</w:t>
      </w:r>
      <w:r w:rsidR="00A33816">
        <w:rPr>
          <w:spacing w:val="-9"/>
          <w:w w:val="110"/>
        </w:rPr>
        <w:t xml:space="preserve"> </w:t>
      </w:r>
      <w:r w:rsidR="00A33816">
        <w:rPr>
          <w:w w:val="110"/>
        </w:rPr>
        <w:t>single</w:t>
      </w:r>
      <w:r w:rsidR="00A33816">
        <w:rPr>
          <w:spacing w:val="-8"/>
          <w:w w:val="110"/>
        </w:rPr>
        <w:t xml:space="preserve"> </w:t>
      </w:r>
      <w:r w:rsidR="00A33816">
        <w:rPr>
          <w:w w:val="110"/>
        </w:rPr>
        <w:t>action</w:t>
      </w:r>
      <w:r w:rsidR="00A33816">
        <w:rPr>
          <w:spacing w:val="-9"/>
          <w:w w:val="110"/>
        </w:rPr>
        <w:t xml:space="preserve"> </w:t>
      </w:r>
      <w:r w:rsidR="00A33816">
        <w:rPr>
          <w:w w:val="110"/>
        </w:rPr>
        <w:t>under</w:t>
      </w:r>
      <w:r w:rsidR="00A33816">
        <w:rPr>
          <w:spacing w:val="-9"/>
          <w:w w:val="110"/>
        </w:rPr>
        <w:t xml:space="preserve"> </w:t>
      </w:r>
      <w:r w:rsidR="00A33816">
        <w:rPr>
          <w:w w:val="110"/>
        </w:rPr>
        <w:t>a</w:t>
      </w:r>
      <w:r w:rsidR="00A33816">
        <w:rPr>
          <w:spacing w:val="-9"/>
          <w:w w:val="110"/>
        </w:rPr>
        <w:t xml:space="preserve"> </w:t>
      </w:r>
      <w:r w:rsidR="00A33816">
        <w:rPr>
          <w:w w:val="110"/>
        </w:rPr>
        <w:t>given</w:t>
      </w:r>
      <w:r w:rsidR="00A33816">
        <w:rPr>
          <w:spacing w:val="-9"/>
          <w:w w:val="110"/>
        </w:rPr>
        <w:t xml:space="preserve"> </w:t>
      </w:r>
      <w:r w:rsidR="00A33816">
        <w:rPr>
          <w:w w:val="110"/>
        </w:rPr>
        <w:t>policy</w:t>
      </w:r>
      <w:r w:rsidR="00A33816">
        <w:rPr>
          <w:spacing w:val="-7"/>
          <w:w w:val="110"/>
        </w:rPr>
        <w:t xml:space="preserve"> </w:t>
      </w:r>
      <w:r w:rsidR="00A33816">
        <w:rPr>
          <w:rFonts w:ascii="Palatino Linotype" w:hAnsi="Palatino Linotype"/>
          <w:i/>
          <w:spacing w:val="4"/>
          <w:w w:val="110"/>
        </w:rPr>
        <w:t>π</w:t>
      </w:r>
      <w:r w:rsidR="00A33816">
        <w:rPr>
          <w:spacing w:val="4"/>
          <w:w w:val="110"/>
        </w:rPr>
        <w:t>.</w:t>
      </w:r>
      <w:r w:rsidR="00A33816">
        <w:rPr>
          <w:spacing w:val="25"/>
          <w:w w:val="110"/>
        </w:rPr>
        <w:t xml:space="preserve"> </w:t>
      </w:r>
      <w:r w:rsidR="00A33816">
        <w:rPr>
          <w:w w:val="110"/>
        </w:rPr>
        <w:t>Given</w:t>
      </w:r>
      <w:r w:rsidR="00A33816">
        <w:rPr>
          <w:spacing w:val="-9"/>
          <w:w w:val="110"/>
        </w:rPr>
        <w:t xml:space="preserve"> </w:t>
      </w:r>
      <w:r w:rsidR="00A33816">
        <w:rPr>
          <w:w w:val="110"/>
        </w:rPr>
        <w:t>an</w:t>
      </w:r>
      <w:r w:rsidR="00A33816">
        <w:rPr>
          <w:spacing w:val="-9"/>
          <w:w w:val="110"/>
        </w:rPr>
        <w:t xml:space="preserve"> </w:t>
      </w:r>
      <w:r w:rsidR="00A33816">
        <w:rPr>
          <w:w w:val="110"/>
        </w:rPr>
        <w:t>epsilon</w:t>
      </w:r>
      <w:r w:rsidR="00A33816">
        <w:rPr>
          <w:spacing w:val="-9"/>
          <w:w w:val="110"/>
        </w:rPr>
        <w:t xml:space="preserve"> </w:t>
      </w:r>
      <w:r w:rsidR="00A33816">
        <w:rPr>
          <w:spacing w:val="-3"/>
          <w:w w:val="110"/>
        </w:rPr>
        <w:t>value,</w:t>
      </w:r>
      <w:r w:rsidR="00A33816">
        <w:rPr>
          <w:spacing w:val="-6"/>
          <w:w w:val="110"/>
        </w:rPr>
        <w:t xml:space="preserve"> </w:t>
      </w:r>
      <w:r w:rsidR="00A33816">
        <w:rPr>
          <w:w w:val="110"/>
        </w:rPr>
        <w:t>the agent will either tend to explore alternate actions in an effort to find different trajectories</w:t>
      </w:r>
      <w:r w:rsidR="00A33816">
        <w:rPr>
          <w:spacing w:val="66"/>
          <w:w w:val="110"/>
        </w:rPr>
        <w:t xml:space="preserve"> </w:t>
      </w:r>
      <w:r w:rsidR="00A33816">
        <w:rPr>
          <w:w w:val="110"/>
        </w:rPr>
        <w:t>to</w:t>
      </w:r>
      <w:r w:rsidR="00A33816">
        <w:rPr>
          <w:spacing w:val="12"/>
          <w:w w:val="110"/>
        </w:rPr>
        <w:t xml:space="preserve"> </w:t>
      </w:r>
      <w:r w:rsidR="00A33816">
        <w:rPr>
          <w:w w:val="110"/>
        </w:rPr>
        <w:t>the</w:t>
      </w:r>
      <w:r w:rsidR="00A33816">
        <w:rPr>
          <w:spacing w:val="12"/>
          <w:w w:val="110"/>
        </w:rPr>
        <w:t xml:space="preserve"> </w:t>
      </w:r>
      <w:r w:rsidR="00A33816">
        <w:rPr>
          <w:w w:val="110"/>
        </w:rPr>
        <w:t>end</w:t>
      </w:r>
      <w:r w:rsidR="00A33816">
        <w:rPr>
          <w:spacing w:val="12"/>
          <w:w w:val="110"/>
        </w:rPr>
        <w:t xml:space="preserve"> </w:t>
      </w:r>
      <w:r w:rsidR="00A33816">
        <w:rPr>
          <w:w w:val="110"/>
        </w:rPr>
        <w:t>goal</w:t>
      </w:r>
      <w:r w:rsidR="00A33816">
        <w:rPr>
          <w:spacing w:val="13"/>
          <w:w w:val="110"/>
        </w:rPr>
        <w:t xml:space="preserve"> </w:t>
      </w:r>
      <w:r w:rsidR="00A33816">
        <w:rPr>
          <w:w w:val="110"/>
        </w:rPr>
        <w:t>or</w:t>
      </w:r>
      <w:r w:rsidR="00A33816">
        <w:rPr>
          <w:spacing w:val="12"/>
          <w:w w:val="110"/>
        </w:rPr>
        <w:t xml:space="preserve"> </w:t>
      </w:r>
      <w:r w:rsidR="00A33816">
        <w:rPr>
          <w:w w:val="110"/>
        </w:rPr>
        <w:t>exploit</w:t>
      </w:r>
      <w:r w:rsidR="00A33816">
        <w:rPr>
          <w:spacing w:val="12"/>
          <w:w w:val="110"/>
        </w:rPr>
        <w:t xml:space="preserve"> </w:t>
      </w:r>
      <w:r w:rsidR="00A33816">
        <w:rPr>
          <w:w w:val="110"/>
        </w:rPr>
        <w:t>the</w:t>
      </w:r>
      <w:r w:rsidR="00A33816">
        <w:rPr>
          <w:spacing w:val="12"/>
          <w:w w:val="110"/>
        </w:rPr>
        <w:t xml:space="preserve"> </w:t>
      </w:r>
      <w:r w:rsidR="00A33816">
        <w:rPr>
          <w:w w:val="110"/>
        </w:rPr>
        <w:t>current</w:t>
      </w:r>
      <w:r w:rsidR="00A33816">
        <w:rPr>
          <w:spacing w:val="13"/>
          <w:w w:val="110"/>
        </w:rPr>
        <w:t xml:space="preserve"> </w:t>
      </w:r>
      <w:r w:rsidR="00A33816">
        <w:rPr>
          <w:w w:val="110"/>
        </w:rPr>
        <w:t>optimal</w:t>
      </w:r>
      <w:r w:rsidR="00A33816">
        <w:rPr>
          <w:spacing w:val="12"/>
          <w:w w:val="110"/>
        </w:rPr>
        <w:t xml:space="preserve"> </w:t>
      </w:r>
      <w:r w:rsidR="00A33816">
        <w:rPr>
          <w:w w:val="110"/>
        </w:rPr>
        <w:t>action</w:t>
      </w:r>
      <w:r w:rsidR="00A33816">
        <w:rPr>
          <w:spacing w:val="12"/>
          <w:w w:val="110"/>
        </w:rPr>
        <w:t xml:space="preserve"> </w:t>
      </w:r>
      <w:r w:rsidR="00A33816">
        <w:rPr>
          <w:w w:val="110"/>
        </w:rPr>
        <w:t>at</w:t>
      </w:r>
      <w:r w:rsidR="00A33816">
        <w:rPr>
          <w:spacing w:val="12"/>
          <w:w w:val="110"/>
        </w:rPr>
        <w:t xml:space="preserve"> </w:t>
      </w:r>
      <w:r w:rsidR="00A33816">
        <w:rPr>
          <w:w w:val="110"/>
        </w:rPr>
        <w:t>a</w:t>
      </w:r>
      <w:r w:rsidR="00A33816">
        <w:rPr>
          <w:spacing w:val="13"/>
          <w:w w:val="110"/>
        </w:rPr>
        <w:t xml:space="preserve"> </w:t>
      </w:r>
      <w:r w:rsidR="00A33816">
        <w:rPr>
          <w:w w:val="110"/>
        </w:rPr>
        <w:t>given</w:t>
      </w:r>
      <w:r w:rsidR="00A33816">
        <w:rPr>
          <w:spacing w:val="12"/>
          <w:w w:val="110"/>
        </w:rPr>
        <w:t xml:space="preserve"> </w:t>
      </w:r>
      <w:r w:rsidR="00A33816">
        <w:rPr>
          <w:w w:val="110"/>
        </w:rPr>
        <w:t>state</w:t>
      </w:r>
      <w:r w:rsidR="00A33816">
        <w:rPr>
          <w:spacing w:val="12"/>
          <w:w w:val="110"/>
        </w:rPr>
        <w:t xml:space="preserve"> </w:t>
      </w:r>
      <w:r w:rsidR="00A33816">
        <w:rPr>
          <w:w w:val="110"/>
        </w:rPr>
        <w:t>(</w:t>
      </w:r>
      <w:r w:rsidR="00A33816">
        <w:rPr>
          <w:rFonts w:ascii="Palatino Linotype" w:hAnsi="Palatino Linotype"/>
          <w:i/>
          <w:w w:val="110"/>
        </w:rPr>
        <w:t>s</w:t>
      </w:r>
      <w:r w:rsidR="00A33816">
        <w:rPr>
          <w:rFonts w:ascii="Palatino Linotype" w:hAnsi="Palatino Linotype"/>
          <w:i/>
          <w:spacing w:val="29"/>
          <w:w w:val="110"/>
        </w:rPr>
        <w:t xml:space="preserve"> </w:t>
      </w:r>
      <w:r w:rsidR="00A33816">
        <w:rPr>
          <w:rFonts w:ascii="Palatino Linotype" w:hAnsi="Palatino Linotype"/>
          <w:i/>
          <w:spacing w:val="2"/>
          <w:w w:val="110"/>
        </w:rPr>
        <w:t>greedy</w:t>
      </w:r>
      <w:r w:rsidR="00A33816">
        <w:rPr>
          <w:spacing w:val="2"/>
          <w:w w:val="110"/>
        </w:rPr>
        <w:t>).</w:t>
      </w:r>
    </w:p>
    <w:p w14:paraId="55A2FF3C" w14:textId="77777777" w:rsidR="00074190" w:rsidRDefault="00A33816">
      <w:pPr>
        <w:pStyle w:val="BodyText"/>
        <w:spacing w:before="6"/>
        <w:ind w:left="461"/>
        <w:jc w:val="both"/>
      </w:pPr>
      <w:r>
        <w:rPr>
          <w:w w:val="110"/>
        </w:rPr>
        <w:t>Its update rule is defined as follows:</w:t>
      </w:r>
    </w:p>
    <w:p w14:paraId="6926910A" w14:textId="77777777" w:rsidR="00074190" w:rsidRDefault="00074190">
      <w:pPr>
        <w:pStyle w:val="BodyText"/>
      </w:pPr>
    </w:p>
    <w:p w14:paraId="07970A39" w14:textId="77777777" w:rsidR="00074190" w:rsidRDefault="00074190">
      <w:pPr>
        <w:pStyle w:val="BodyText"/>
        <w:spacing w:before="6"/>
        <w:rPr>
          <w:sz w:val="20"/>
        </w:rPr>
      </w:pPr>
    </w:p>
    <w:p w14:paraId="486FDB2A" w14:textId="77777777" w:rsidR="00074190" w:rsidRDefault="00A33816">
      <w:pPr>
        <w:ind w:left="277" w:right="515"/>
        <w:jc w:val="center"/>
        <w:rPr>
          <w:sz w:val="24"/>
        </w:rPr>
      </w:pPr>
      <w:r>
        <w:rPr>
          <w:rFonts w:ascii="Palatino Linotype" w:hAnsi="Palatino Linotype"/>
          <w:i/>
          <w:w w:val="105"/>
          <w:sz w:val="24"/>
        </w:rPr>
        <w:lastRenderedPageBreak/>
        <w:t>Q</w:t>
      </w:r>
      <w:r>
        <w:rPr>
          <w:rFonts w:ascii="Verdana" w:hAnsi="Verdana"/>
          <w:i/>
          <w:w w:val="105"/>
          <w:sz w:val="24"/>
          <w:vertAlign w:val="subscript"/>
        </w:rPr>
        <w:t>t</w:t>
      </w:r>
      <w:r>
        <w:rPr>
          <w:rFonts w:ascii="Tahoma" w:hAnsi="Tahoma"/>
          <w:w w:val="105"/>
          <w:sz w:val="24"/>
          <w:vertAlign w:val="subscript"/>
        </w:rPr>
        <w:t>+1</w:t>
      </w:r>
      <w:r>
        <w:rPr>
          <w:w w:val="105"/>
          <w:sz w:val="24"/>
        </w:rPr>
        <w:t>(</w:t>
      </w:r>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 xml:space="preserve">) </w:t>
      </w:r>
      <w:r>
        <w:rPr>
          <w:rFonts w:ascii="Gulim" w:hAnsi="Gulim"/>
          <w:w w:val="105"/>
          <w:sz w:val="24"/>
        </w:rPr>
        <w:t xml:space="preserve">← </w:t>
      </w:r>
      <w:proofErr w:type="gramStart"/>
      <w:r>
        <w:rPr>
          <w:rFonts w:ascii="Palatino Linotype" w:hAnsi="Palatino Linotype"/>
          <w:i/>
          <w:w w:val="105"/>
          <w:sz w:val="24"/>
        </w:rPr>
        <w:t>Q</w:t>
      </w:r>
      <w:r>
        <w:rPr>
          <w:rFonts w:ascii="Verdana" w:hAnsi="Verdana"/>
          <w:i/>
          <w:w w:val="105"/>
          <w:sz w:val="24"/>
          <w:vertAlign w:val="subscript"/>
        </w:rPr>
        <w:t>t</w:t>
      </w:r>
      <w:r>
        <w:rPr>
          <w:w w:val="105"/>
          <w:sz w:val="24"/>
        </w:rPr>
        <w:t>(</w:t>
      </w:r>
      <w:proofErr w:type="gramEnd"/>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 xml:space="preserve">) + </w:t>
      </w:r>
      <w:r>
        <w:rPr>
          <w:rFonts w:ascii="Palatino Linotype" w:hAnsi="Palatino Linotype"/>
          <w:i/>
          <w:w w:val="105"/>
          <w:sz w:val="24"/>
        </w:rPr>
        <w:t>α</w:t>
      </w:r>
      <w:r>
        <w:rPr>
          <w:w w:val="105"/>
          <w:sz w:val="24"/>
        </w:rPr>
        <w:t>[</w:t>
      </w:r>
      <w:r>
        <w:rPr>
          <w:rFonts w:ascii="Palatino Linotype" w:hAnsi="Palatino Linotype"/>
          <w:i/>
          <w:w w:val="105"/>
          <w:sz w:val="24"/>
        </w:rPr>
        <w:t>R</w:t>
      </w:r>
      <w:r>
        <w:rPr>
          <w:rFonts w:ascii="Verdana" w:hAnsi="Verdana"/>
          <w:i/>
          <w:w w:val="105"/>
          <w:sz w:val="24"/>
          <w:vertAlign w:val="subscript"/>
        </w:rPr>
        <w:t>t</w:t>
      </w:r>
      <w:r>
        <w:rPr>
          <w:rFonts w:ascii="Tahoma" w:hAnsi="Tahoma"/>
          <w:w w:val="105"/>
          <w:sz w:val="24"/>
          <w:vertAlign w:val="subscript"/>
        </w:rPr>
        <w:t>+1</w:t>
      </w:r>
      <w:r>
        <w:rPr>
          <w:rFonts w:ascii="Tahoma" w:hAnsi="Tahoma"/>
          <w:w w:val="105"/>
          <w:sz w:val="24"/>
        </w:rPr>
        <w:t xml:space="preserve"> </w:t>
      </w:r>
      <w:r>
        <w:rPr>
          <w:w w:val="105"/>
          <w:sz w:val="24"/>
        </w:rPr>
        <w:t xml:space="preserve">+ </w:t>
      </w:r>
      <w:proofErr w:type="spellStart"/>
      <w:r>
        <w:rPr>
          <w:rFonts w:ascii="Palatino Linotype" w:hAnsi="Palatino Linotype"/>
          <w:i/>
          <w:w w:val="105"/>
          <w:sz w:val="24"/>
        </w:rPr>
        <w:t>γQ</w:t>
      </w:r>
      <w:r>
        <w:rPr>
          <w:rFonts w:ascii="Verdana" w:hAnsi="Verdana"/>
          <w:i/>
          <w:w w:val="105"/>
          <w:sz w:val="24"/>
          <w:vertAlign w:val="subscript"/>
        </w:rPr>
        <w:t>t</w:t>
      </w:r>
      <w:proofErr w:type="spellEnd"/>
      <w:r>
        <w:rPr>
          <w:w w:val="105"/>
          <w:sz w:val="24"/>
        </w:rPr>
        <w:t>(</w:t>
      </w:r>
      <w:r>
        <w:rPr>
          <w:rFonts w:ascii="Palatino Linotype" w:hAnsi="Palatino Linotype"/>
          <w:i/>
          <w:w w:val="105"/>
          <w:sz w:val="24"/>
        </w:rPr>
        <w:t>S</w:t>
      </w:r>
      <w:r>
        <w:rPr>
          <w:rFonts w:ascii="Verdana" w:hAnsi="Verdana"/>
          <w:i/>
          <w:w w:val="105"/>
          <w:sz w:val="24"/>
          <w:vertAlign w:val="subscript"/>
        </w:rPr>
        <w:t>t</w:t>
      </w:r>
      <w:r>
        <w:rPr>
          <w:rFonts w:ascii="Tahoma" w:hAnsi="Tahoma"/>
          <w:w w:val="105"/>
          <w:sz w:val="24"/>
          <w:vertAlign w:val="subscript"/>
        </w:rPr>
        <w:t>+1</w:t>
      </w:r>
      <w:r>
        <w:rPr>
          <w:rFonts w:ascii="Palatino Linotype" w:hAnsi="Palatino Linotype"/>
          <w:i/>
          <w:w w:val="105"/>
          <w:sz w:val="24"/>
        </w:rPr>
        <w:t>, A</w:t>
      </w:r>
      <w:r>
        <w:rPr>
          <w:rFonts w:ascii="Verdana" w:hAnsi="Verdana"/>
          <w:i/>
          <w:w w:val="105"/>
          <w:sz w:val="24"/>
          <w:vertAlign w:val="subscript"/>
        </w:rPr>
        <w:t>t</w:t>
      </w:r>
      <w:r>
        <w:rPr>
          <w:rFonts w:ascii="Tahoma" w:hAnsi="Tahoma"/>
          <w:w w:val="105"/>
          <w:sz w:val="24"/>
          <w:vertAlign w:val="subscript"/>
        </w:rPr>
        <w:t>+1</w:t>
      </w:r>
      <w:r>
        <w:rPr>
          <w:w w:val="105"/>
          <w:sz w:val="24"/>
        </w:rPr>
        <w:t xml:space="preserve">) </w:t>
      </w:r>
      <w:r>
        <w:rPr>
          <w:rFonts w:ascii="Gulim" w:hAnsi="Gulim"/>
          <w:w w:val="105"/>
          <w:sz w:val="24"/>
        </w:rPr>
        <w:t xml:space="preserve">− </w:t>
      </w:r>
      <w:r>
        <w:rPr>
          <w:rFonts w:ascii="Palatino Linotype" w:hAnsi="Palatino Linotype"/>
          <w:i/>
          <w:w w:val="105"/>
          <w:sz w:val="24"/>
        </w:rPr>
        <w:t>Q</w:t>
      </w:r>
      <w:r>
        <w:rPr>
          <w:rFonts w:ascii="Verdana" w:hAnsi="Verdana"/>
          <w:i/>
          <w:w w:val="105"/>
          <w:sz w:val="24"/>
          <w:vertAlign w:val="subscript"/>
        </w:rPr>
        <w:t>t</w:t>
      </w:r>
      <w:r>
        <w:rPr>
          <w:w w:val="105"/>
          <w:sz w:val="24"/>
        </w:rPr>
        <w:t>(</w:t>
      </w:r>
      <w:r>
        <w:rPr>
          <w:rFonts w:ascii="Palatino Linotype" w:hAnsi="Palatino Linotype"/>
          <w:i/>
          <w:w w:val="105"/>
          <w:sz w:val="24"/>
        </w:rPr>
        <w:t>S</w:t>
      </w:r>
      <w:r>
        <w:rPr>
          <w:rFonts w:ascii="Verdana" w:hAnsi="Verdana"/>
          <w:i/>
          <w:w w:val="105"/>
          <w:sz w:val="24"/>
          <w:vertAlign w:val="subscript"/>
        </w:rPr>
        <w:t>t</w:t>
      </w:r>
      <w:r>
        <w:rPr>
          <w:rFonts w:ascii="Palatino Linotype" w:hAnsi="Palatino Linotype"/>
          <w:i/>
          <w:w w:val="105"/>
          <w:sz w:val="24"/>
        </w:rPr>
        <w:t>, A</w:t>
      </w:r>
      <w:r>
        <w:rPr>
          <w:rFonts w:ascii="Verdana" w:hAnsi="Verdana"/>
          <w:i/>
          <w:w w:val="105"/>
          <w:sz w:val="24"/>
          <w:vertAlign w:val="subscript"/>
        </w:rPr>
        <w:t>t</w:t>
      </w:r>
      <w:r>
        <w:rPr>
          <w:w w:val="105"/>
          <w:sz w:val="24"/>
        </w:rPr>
        <w:t>)]</w:t>
      </w:r>
    </w:p>
    <w:p w14:paraId="0637A56A" w14:textId="77777777" w:rsidR="00074190" w:rsidRDefault="00074190">
      <w:pPr>
        <w:jc w:val="center"/>
        <w:rPr>
          <w:sz w:val="24"/>
        </w:rPr>
        <w:sectPr w:rsidR="00074190">
          <w:pgSz w:w="11910" w:h="16840"/>
          <w:pgMar w:top="1580" w:right="940" w:bottom="2040" w:left="1180" w:header="0" w:footer="1843" w:gutter="0"/>
          <w:cols w:space="720"/>
        </w:sectPr>
      </w:pPr>
    </w:p>
    <w:p w14:paraId="1FD18E1B" w14:textId="77777777" w:rsidR="00074190" w:rsidRDefault="00074190">
      <w:pPr>
        <w:pStyle w:val="BodyText"/>
        <w:rPr>
          <w:sz w:val="20"/>
        </w:rPr>
      </w:pPr>
    </w:p>
    <w:p w14:paraId="454556EF" w14:textId="77777777" w:rsidR="00074190" w:rsidRDefault="00074190">
      <w:pPr>
        <w:pStyle w:val="BodyText"/>
        <w:rPr>
          <w:sz w:val="20"/>
        </w:rPr>
      </w:pPr>
    </w:p>
    <w:p w14:paraId="1024E059" w14:textId="77777777" w:rsidR="00074190" w:rsidRDefault="00A33816">
      <w:pPr>
        <w:pStyle w:val="ListParagraph"/>
        <w:numPr>
          <w:ilvl w:val="2"/>
          <w:numId w:val="3"/>
        </w:numPr>
        <w:tabs>
          <w:tab w:val="left" w:pos="804"/>
        </w:tabs>
        <w:spacing w:before="187"/>
        <w:rPr>
          <w:rFonts w:ascii="Bookman Old Style"/>
          <w:i/>
          <w:sz w:val="24"/>
        </w:rPr>
      </w:pPr>
      <w:r>
        <w:rPr>
          <w:rFonts w:ascii="Bookman Old Style"/>
          <w:i/>
          <w:spacing w:val="-3"/>
          <w:sz w:val="24"/>
        </w:rPr>
        <w:t>Q-</w:t>
      </w:r>
      <w:commentRangeStart w:id="250"/>
      <w:r>
        <w:rPr>
          <w:rFonts w:ascii="Bookman Old Style"/>
          <w:i/>
          <w:spacing w:val="-3"/>
          <w:sz w:val="24"/>
        </w:rPr>
        <w:t>Learning</w:t>
      </w:r>
      <w:commentRangeEnd w:id="250"/>
      <w:r w:rsidR="00690374">
        <w:rPr>
          <w:rStyle w:val="CommentReference"/>
          <w:rFonts w:ascii="Garamond" w:eastAsia="Garamond" w:hAnsi="Garamond" w:cs="Garamond"/>
        </w:rPr>
        <w:commentReference w:id="250"/>
      </w:r>
    </w:p>
    <w:p w14:paraId="71BF81C8" w14:textId="77777777" w:rsidR="00074190" w:rsidRDefault="00074190">
      <w:pPr>
        <w:pStyle w:val="BodyText"/>
        <w:spacing w:before="4"/>
        <w:rPr>
          <w:rFonts w:ascii="Bookman Old Style"/>
          <w:i/>
        </w:rPr>
      </w:pPr>
    </w:p>
    <w:p w14:paraId="5AE2D27C" w14:textId="2283F48B" w:rsidR="00074190" w:rsidDel="00690374" w:rsidRDefault="00A33816" w:rsidP="00690374">
      <w:pPr>
        <w:pStyle w:val="BodyText"/>
        <w:spacing w:line="256" w:lineRule="auto"/>
        <w:ind w:left="110" w:right="347" w:firstLine="351"/>
        <w:jc w:val="both"/>
        <w:rPr>
          <w:del w:id="251" w:author="Matteo Esposito" w:date="2019-04-12T20:19:00Z"/>
        </w:rPr>
        <w:pPrChange w:id="252" w:author="Matteo Esposito" w:date="2019-04-12T20:19:00Z">
          <w:pPr>
            <w:pStyle w:val="BodyText"/>
            <w:spacing w:line="256" w:lineRule="auto"/>
            <w:ind w:left="110" w:right="347" w:firstLine="351"/>
            <w:jc w:val="both"/>
          </w:pPr>
        </w:pPrChange>
      </w:pPr>
      <w:r>
        <w:rPr>
          <w:w w:val="110"/>
        </w:rPr>
        <w:t xml:space="preserve">Q-Learning is an off-policy temporal difference control policy. It is exactly like SARSA, the only difference being that it doesn’t follow a policy to find the next action A’ but rather chooses the action in a greedy fashion. </w:t>
      </w:r>
      <w:ins w:id="253" w:author="Matteo Esposito" w:date="2019-04-12T20:19:00Z">
        <w:r w:rsidR="00690374">
          <w:rPr>
            <w:w w:val="110"/>
          </w:rPr>
          <w:t>Here is its update rule.</w:t>
        </w:r>
      </w:ins>
      <w:del w:id="254" w:author="Matteo Esposito" w:date="2019-04-12T20:19:00Z">
        <w:r w:rsidDel="00690374">
          <w:rPr>
            <w:w w:val="110"/>
          </w:rPr>
          <w:delText xml:space="preserve">Similar to SARSA its aim is to evaluate the Q </w:delText>
        </w:r>
        <w:r w:rsidDel="00690374">
          <w:rPr>
            <w:spacing w:val="-4"/>
            <w:w w:val="110"/>
          </w:rPr>
          <w:delText xml:space="preserve">val- </w:delText>
        </w:r>
        <w:r w:rsidDel="00690374">
          <w:rPr>
            <w:w w:val="110"/>
          </w:rPr>
          <w:delText>ues. In this case, the learned action-value function, Q, directly approximates q*, the</w:delText>
        </w:r>
        <w:r w:rsidDel="00690374">
          <w:rPr>
            <w:spacing w:val="-34"/>
            <w:w w:val="110"/>
          </w:rPr>
          <w:delText xml:space="preserve"> </w:delText>
        </w:r>
        <w:r w:rsidDel="00690374">
          <w:rPr>
            <w:w w:val="110"/>
          </w:rPr>
          <w:delText>optimal action-value</w:delText>
        </w:r>
        <w:r w:rsidDel="00690374">
          <w:rPr>
            <w:spacing w:val="-12"/>
            <w:w w:val="110"/>
          </w:rPr>
          <w:delText xml:space="preserve"> </w:delText>
        </w:r>
        <w:r w:rsidDel="00690374">
          <w:rPr>
            <w:w w:val="110"/>
          </w:rPr>
          <w:delText>function,</w:delText>
        </w:r>
        <w:r w:rsidDel="00690374">
          <w:rPr>
            <w:spacing w:val="-10"/>
            <w:w w:val="110"/>
          </w:rPr>
          <w:delText xml:space="preserve"> </w:delText>
        </w:r>
        <w:r w:rsidDel="00690374">
          <w:rPr>
            <w:w w:val="110"/>
          </w:rPr>
          <w:delText>independent</w:delText>
        </w:r>
        <w:r w:rsidDel="00690374">
          <w:rPr>
            <w:spacing w:val="-12"/>
            <w:w w:val="110"/>
          </w:rPr>
          <w:delText xml:space="preserve"> </w:delText>
        </w:r>
        <w:r w:rsidDel="00690374">
          <w:rPr>
            <w:w w:val="110"/>
          </w:rPr>
          <w:delText>of</w:delText>
        </w:r>
        <w:r w:rsidDel="00690374">
          <w:rPr>
            <w:spacing w:val="-11"/>
            <w:w w:val="110"/>
          </w:rPr>
          <w:delText xml:space="preserve"> </w:delText>
        </w:r>
        <w:r w:rsidDel="00690374">
          <w:rPr>
            <w:w w:val="110"/>
          </w:rPr>
          <w:delText>the</w:delText>
        </w:r>
        <w:r w:rsidDel="00690374">
          <w:rPr>
            <w:spacing w:val="-12"/>
            <w:w w:val="110"/>
          </w:rPr>
          <w:delText xml:space="preserve"> </w:delText>
        </w:r>
        <w:r w:rsidDel="00690374">
          <w:rPr>
            <w:w w:val="110"/>
          </w:rPr>
          <w:delText>policy</w:delText>
        </w:r>
        <w:r w:rsidDel="00690374">
          <w:rPr>
            <w:spacing w:val="-11"/>
            <w:w w:val="110"/>
          </w:rPr>
          <w:delText xml:space="preserve"> </w:delText>
        </w:r>
        <w:r w:rsidDel="00690374">
          <w:rPr>
            <w:w w:val="110"/>
          </w:rPr>
          <w:delText>being</w:delText>
        </w:r>
        <w:r w:rsidDel="00690374">
          <w:rPr>
            <w:spacing w:val="-12"/>
            <w:w w:val="110"/>
          </w:rPr>
          <w:delText xml:space="preserve"> </w:delText>
        </w:r>
        <w:r w:rsidDel="00690374">
          <w:rPr>
            <w:w w:val="110"/>
          </w:rPr>
          <w:delText>followed.</w:delText>
        </w:r>
        <w:r w:rsidDel="00690374">
          <w:rPr>
            <w:spacing w:val="17"/>
            <w:w w:val="110"/>
          </w:rPr>
          <w:delText xml:space="preserve"> </w:delText>
        </w:r>
        <w:r w:rsidDel="00690374">
          <w:rPr>
            <w:w w:val="110"/>
          </w:rPr>
          <w:delText>This</w:delText>
        </w:r>
        <w:r w:rsidDel="00690374">
          <w:rPr>
            <w:spacing w:val="-12"/>
            <w:w w:val="110"/>
          </w:rPr>
          <w:delText xml:space="preserve"> </w:delText>
        </w:r>
        <w:r w:rsidDel="00690374">
          <w:rPr>
            <w:w w:val="110"/>
          </w:rPr>
          <w:delText>dramatically</w:delText>
        </w:r>
        <w:r w:rsidDel="00690374">
          <w:rPr>
            <w:spacing w:val="-11"/>
            <w:w w:val="110"/>
          </w:rPr>
          <w:delText xml:space="preserve"> </w:delText>
        </w:r>
        <w:r w:rsidDel="00690374">
          <w:rPr>
            <w:w w:val="110"/>
          </w:rPr>
          <w:delText xml:space="preserve">simplifies the analysis of the algorithm and enabled early convergence proofs. The policy still has an effect in that it determines which state–action pairs are visited and updated. </w:delText>
        </w:r>
        <w:r w:rsidDel="00690374">
          <w:rPr>
            <w:spacing w:val="-3"/>
            <w:w w:val="110"/>
          </w:rPr>
          <w:delText xml:space="preserve">However, </w:delText>
        </w:r>
        <w:r w:rsidDel="00690374">
          <w:rPr>
            <w:w w:val="110"/>
          </w:rPr>
          <w:delText xml:space="preserve">all that is required for correct convergence is that all pairs continue to </w:delText>
        </w:r>
        <w:r w:rsidDel="00690374">
          <w:rPr>
            <w:spacing w:val="3"/>
            <w:w w:val="110"/>
          </w:rPr>
          <w:delText xml:space="preserve">be </w:delText>
        </w:r>
        <w:r w:rsidDel="00690374">
          <w:rPr>
            <w:w w:val="110"/>
          </w:rPr>
          <w:delText xml:space="preserve">updated. As </w:delText>
        </w:r>
        <w:r w:rsidDel="00690374">
          <w:rPr>
            <w:spacing w:val="-4"/>
            <w:w w:val="110"/>
          </w:rPr>
          <w:delText xml:space="preserve">we </w:delText>
        </w:r>
        <w:r w:rsidDel="00690374">
          <w:rPr>
            <w:w w:val="110"/>
          </w:rPr>
          <w:delText xml:space="preserve">ob- served in Chapter 5, this is a minimal requirement in the sense that </w:delText>
        </w:r>
        <w:r w:rsidDel="00690374">
          <w:rPr>
            <w:spacing w:val="-3"/>
            <w:w w:val="110"/>
          </w:rPr>
          <w:delText xml:space="preserve">any </w:delText>
        </w:r>
        <w:r w:rsidDel="00690374">
          <w:rPr>
            <w:w w:val="110"/>
          </w:rPr>
          <w:delText xml:space="preserve">method guaranteed to find optimal behavior in the general case must require it. Under this assumption and a </w:delText>
        </w:r>
        <w:r w:rsidDel="00690374">
          <w:rPr>
            <w:spacing w:val="-3"/>
            <w:w w:val="110"/>
          </w:rPr>
          <w:delText>variant</w:delText>
        </w:r>
        <w:r w:rsidDel="00690374">
          <w:rPr>
            <w:spacing w:val="-12"/>
            <w:w w:val="110"/>
          </w:rPr>
          <w:delText xml:space="preserve"> </w:delText>
        </w:r>
        <w:r w:rsidDel="00690374">
          <w:rPr>
            <w:w w:val="110"/>
          </w:rPr>
          <w:delText>of</w:delText>
        </w:r>
        <w:r w:rsidDel="00690374">
          <w:rPr>
            <w:spacing w:val="-12"/>
            <w:w w:val="110"/>
          </w:rPr>
          <w:delText xml:space="preserve"> </w:delText>
        </w:r>
        <w:r w:rsidDel="00690374">
          <w:rPr>
            <w:w w:val="110"/>
          </w:rPr>
          <w:delText>the</w:delText>
        </w:r>
        <w:r w:rsidDel="00690374">
          <w:rPr>
            <w:spacing w:val="-13"/>
            <w:w w:val="110"/>
          </w:rPr>
          <w:delText xml:space="preserve"> </w:delText>
        </w:r>
        <w:r w:rsidDel="00690374">
          <w:rPr>
            <w:w w:val="110"/>
          </w:rPr>
          <w:delText>usual</w:delText>
        </w:r>
        <w:r w:rsidDel="00690374">
          <w:rPr>
            <w:spacing w:val="-11"/>
            <w:w w:val="110"/>
          </w:rPr>
          <w:delText xml:space="preserve"> </w:delText>
        </w:r>
        <w:r w:rsidDel="00690374">
          <w:rPr>
            <w:w w:val="110"/>
          </w:rPr>
          <w:delText>stochastic</w:delText>
        </w:r>
        <w:r w:rsidDel="00690374">
          <w:rPr>
            <w:spacing w:val="-12"/>
            <w:w w:val="110"/>
          </w:rPr>
          <w:delText xml:space="preserve"> </w:delText>
        </w:r>
        <w:r w:rsidDel="00690374">
          <w:rPr>
            <w:w w:val="110"/>
          </w:rPr>
          <w:delText>approximation</w:delText>
        </w:r>
        <w:r w:rsidDel="00690374">
          <w:rPr>
            <w:spacing w:val="-11"/>
            <w:w w:val="110"/>
          </w:rPr>
          <w:delText xml:space="preserve"> </w:delText>
        </w:r>
        <w:r w:rsidDel="00690374">
          <w:rPr>
            <w:w w:val="110"/>
          </w:rPr>
          <w:delText>conditions</w:delText>
        </w:r>
        <w:r w:rsidDel="00690374">
          <w:rPr>
            <w:spacing w:val="-12"/>
            <w:w w:val="110"/>
          </w:rPr>
          <w:delText xml:space="preserve"> </w:delText>
        </w:r>
        <w:r w:rsidDel="00690374">
          <w:rPr>
            <w:w w:val="110"/>
          </w:rPr>
          <w:delText>on</w:delText>
        </w:r>
        <w:r w:rsidDel="00690374">
          <w:rPr>
            <w:spacing w:val="-12"/>
            <w:w w:val="110"/>
          </w:rPr>
          <w:delText xml:space="preserve"> </w:delText>
        </w:r>
        <w:r w:rsidDel="00690374">
          <w:rPr>
            <w:w w:val="110"/>
          </w:rPr>
          <w:delText>the</w:delText>
        </w:r>
        <w:r w:rsidDel="00690374">
          <w:rPr>
            <w:spacing w:val="-13"/>
            <w:w w:val="110"/>
          </w:rPr>
          <w:delText xml:space="preserve"> </w:delText>
        </w:r>
        <w:r w:rsidDel="00690374">
          <w:rPr>
            <w:w w:val="110"/>
          </w:rPr>
          <w:delText>sequence</w:delText>
        </w:r>
        <w:r w:rsidDel="00690374">
          <w:rPr>
            <w:spacing w:val="-11"/>
            <w:w w:val="110"/>
          </w:rPr>
          <w:delText xml:space="preserve"> </w:delText>
        </w:r>
        <w:r w:rsidDel="00690374">
          <w:rPr>
            <w:w w:val="110"/>
          </w:rPr>
          <w:delText>of</w:delText>
        </w:r>
        <w:r w:rsidDel="00690374">
          <w:rPr>
            <w:spacing w:val="-13"/>
            <w:w w:val="110"/>
          </w:rPr>
          <w:delText xml:space="preserve"> </w:delText>
        </w:r>
        <w:r w:rsidDel="00690374">
          <w:rPr>
            <w:w w:val="110"/>
          </w:rPr>
          <w:delText>step-size</w:delText>
        </w:r>
        <w:r w:rsidDel="00690374">
          <w:rPr>
            <w:spacing w:val="-12"/>
            <w:w w:val="110"/>
          </w:rPr>
          <w:delText xml:space="preserve"> </w:delText>
        </w:r>
        <w:r w:rsidDel="00690374">
          <w:rPr>
            <w:w w:val="110"/>
          </w:rPr>
          <w:delText>param- eters, Q has been shown to converge with probability 1 to q*. The Q-Learning algorithm is shown below in procedural</w:delText>
        </w:r>
        <w:r w:rsidDel="00690374">
          <w:rPr>
            <w:spacing w:val="42"/>
            <w:w w:val="110"/>
          </w:rPr>
          <w:delText xml:space="preserve"> </w:delText>
        </w:r>
        <w:r w:rsidDel="00690374">
          <w:rPr>
            <w:w w:val="110"/>
          </w:rPr>
          <w:delText>form.</w:delText>
        </w:r>
      </w:del>
    </w:p>
    <w:p w14:paraId="4AB1D090" w14:textId="1E23FC44" w:rsidR="00074190" w:rsidDel="00690374" w:rsidRDefault="00A33816" w:rsidP="00690374">
      <w:pPr>
        <w:pStyle w:val="BodyText"/>
        <w:spacing w:line="256" w:lineRule="auto"/>
        <w:ind w:left="110" w:right="347" w:firstLine="351"/>
        <w:jc w:val="both"/>
        <w:rPr>
          <w:del w:id="255" w:author="Matteo Esposito" w:date="2019-04-12T20:19:00Z"/>
        </w:rPr>
        <w:pPrChange w:id="256" w:author="Matteo Esposito" w:date="2019-04-12T20:19:00Z">
          <w:pPr>
            <w:pStyle w:val="BodyText"/>
            <w:spacing w:line="261" w:lineRule="exact"/>
            <w:ind w:left="461"/>
            <w:jc w:val="both"/>
          </w:pPr>
        </w:pPrChange>
      </w:pPr>
      <w:del w:id="257" w:author="Matteo Esposito" w:date="2019-04-12T20:19:00Z">
        <w:r w:rsidDel="00690374">
          <w:rPr>
            <w:w w:val="110"/>
          </w:rPr>
          <w:delText xml:space="preserve">Contrary to SARSA which transitioned to an action-state </w:delText>
        </w:r>
        <w:r w:rsidDel="00690374">
          <w:rPr>
            <w:rFonts w:ascii="Palatino Linotype"/>
            <w:i/>
            <w:w w:val="110"/>
          </w:rPr>
          <w:delText>A</w:delText>
        </w:r>
        <w:r w:rsidDel="00690374">
          <w:rPr>
            <w:rFonts w:ascii="Verdana"/>
            <w:i/>
            <w:w w:val="110"/>
            <w:vertAlign w:val="subscript"/>
          </w:rPr>
          <w:delText>t</w:delText>
        </w:r>
        <w:r w:rsidDel="00690374">
          <w:rPr>
            <w:rFonts w:ascii="Tahoma"/>
            <w:w w:val="110"/>
            <w:vertAlign w:val="subscript"/>
          </w:rPr>
          <w:delText>+1</w:delText>
        </w:r>
        <w:r w:rsidDel="00690374">
          <w:rPr>
            <w:rFonts w:ascii="Palatino Linotype"/>
            <w:i/>
            <w:w w:val="110"/>
          </w:rPr>
          <w:delText>, S</w:delText>
        </w:r>
        <w:r w:rsidDel="00690374">
          <w:rPr>
            <w:rFonts w:ascii="Verdana"/>
            <w:i/>
            <w:w w:val="110"/>
            <w:vertAlign w:val="subscript"/>
          </w:rPr>
          <w:delText>t</w:delText>
        </w:r>
        <w:r w:rsidDel="00690374">
          <w:rPr>
            <w:rFonts w:ascii="Tahoma"/>
            <w:w w:val="110"/>
            <w:vertAlign w:val="subscript"/>
          </w:rPr>
          <w:delText>+1</w:delText>
        </w:r>
        <w:r w:rsidDel="00690374">
          <w:rPr>
            <w:rFonts w:ascii="Tahoma"/>
            <w:w w:val="110"/>
          </w:rPr>
          <w:delText xml:space="preserve"> </w:delText>
        </w:r>
        <w:r w:rsidDel="00690374">
          <w:rPr>
            <w:w w:val="110"/>
          </w:rPr>
          <w:delText>to make the update,</w:delText>
        </w:r>
      </w:del>
    </w:p>
    <w:p w14:paraId="229B0546" w14:textId="0D53CC90" w:rsidR="00074190" w:rsidRDefault="00A33816" w:rsidP="00690374">
      <w:pPr>
        <w:pStyle w:val="BodyText"/>
        <w:spacing w:line="256" w:lineRule="auto"/>
        <w:ind w:left="110" w:right="347" w:firstLine="351"/>
        <w:jc w:val="both"/>
        <w:pPrChange w:id="258" w:author="Matteo Esposito" w:date="2019-04-12T20:19:00Z">
          <w:pPr>
            <w:pStyle w:val="BodyText"/>
            <w:spacing w:line="306" w:lineRule="exact"/>
            <w:ind w:left="110"/>
            <w:jc w:val="both"/>
          </w:pPr>
        </w:pPrChange>
      </w:pPr>
      <w:del w:id="259" w:author="Matteo Esposito" w:date="2019-04-12T20:19:00Z">
        <w:r w:rsidDel="00690374">
          <w:rPr>
            <w:w w:val="110"/>
          </w:rPr>
          <w:delText xml:space="preserve">this methods considers transitions from an action-state pair </w:delText>
        </w:r>
        <w:r w:rsidDel="00690374">
          <w:rPr>
            <w:rFonts w:ascii="Palatino Linotype"/>
            <w:i/>
            <w:w w:val="110"/>
          </w:rPr>
          <w:delText>S</w:delText>
        </w:r>
        <w:r w:rsidDel="00690374">
          <w:rPr>
            <w:rFonts w:ascii="Verdana"/>
            <w:i/>
            <w:w w:val="110"/>
            <w:vertAlign w:val="subscript"/>
          </w:rPr>
          <w:delText>t</w:delText>
        </w:r>
        <w:r w:rsidDel="00690374">
          <w:rPr>
            <w:rFonts w:ascii="Palatino Linotype"/>
            <w:i/>
            <w:w w:val="110"/>
          </w:rPr>
          <w:delText>, A</w:delText>
        </w:r>
        <w:r w:rsidDel="00690374">
          <w:rPr>
            <w:rFonts w:ascii="Verdana"/>
            <w:i/>
            <w:w w:val="110"/>
            <w:vertAlign w:val="subscript"/>
          </w:rPr>
          <w:delText>t</w:delText>
        </w:r>
        <w:r w:rsidDel="00690374">
          <w:rPr>
            <w:rFonts w:ascii="Verdana"/>
            <w:i/>
            <w:w w:val="110"/>
          </w:rPr>
          <w:delText xml:space="preserve"> </w:delText>
        </w:r>
        <w:r w:rsidDel="00690374">
          <w:rPr>
            <w:w w:val="110"/>
          </w:rPr>
          <w:delText xml:space="preserve">to a state </w:delText>
        </w:r>
        <w:r w:rsidDel="00690374">
          <w:rPr>
            <w:rFonts w:ascii="Palatino Linotype"/>
            <w:i/>
            <w:w w:val="110"/>
          </w:rPr>
          <w:delText>S</w:delText>
        </w:r>
        <w:r w:rsidDel="00690374">
          <w:rPr>
            <w:rFonts w:ascii="Verdana"/>
            <w:i/>
            <w:w w:val="110"/>
            <w:vertAlign w:val="subscript"/>
          </w:rPr>
          <w:delText>t</w:delText>
        </w:r>
        <w:r w:rsidDel="00690374">
          <w:rPr>
            <w:rFonts w:ascii="Tahoma"/>
            <w:w w:val="110"/>
            <w:vertAlign w:val="subscript"/>
          </w:rPr>
          <w:delText>+1</w:delText>
        </w:r>
        <w:r w:rsidDel="00690374">
          <w:rPr>
            <w:w w:val="110"/>
          </w:rPr>
          <w:delText>;.</w:delText>
        </w:r>
      </w:del>
    </w:p>
    <w:p w14:paraId="3026038E" w14:textId="77777777" w:rsidR="00074190" w:rsidRDefault="00074190">
      <w:pPr>
        <w:pStyle w:val="BodyText"/>
        <w:rPr>
          <w:sz w:val="26"/>
        </w:rPr>
      </w:pPr>
    </w:p>
    <w:p w14:paraId="3D63301C" w14:textId="77777777" w:rsidR="00074190" w:rsidRDefault="002E5DE2">
      <w:pPr>
        <w:spacing w:before="200"/>
        <w:ind w:left="277" w:right="515"/>
        <w:jc w:val="center"/>
        <w:rPr>
          <w:sz w:val="24"/>
        </w:rPr>
      </w:pPr>
      <w:r>
        <w:pict w14:anchorId="339A455D">
          <v:shape id="_x0000_s1027" type="#_x0000_t202" alt="" style="position:absolute;left:0;text-align:left;margin-left:325.15pt;margin-top:23.8pt;width:4.5pt;height:8pt;z-index:-252147712;mso-wrap-style:square;mso-wrap-edited:f;mso-width-percent:0;mso-height-percent:0;mso-position-horizontal-relative:page;mso-width-percent:0;mso-height-percent:0;v-text-anchor:top" filled="f" stroked="f">
            <v:textbox inset="0,0,0,0">
              <w:txbxContent>
                <w:p w14:paraId="49F784E2" w14:textId="77777777" w:rsidR="00074190" w:rsidRDefault="00A33816">
                  <w:pPr>
                    <w:spacing w:line="153" w:lineRule="exact"/>
                    <w:rPr>
                      <w:rFonts w:ascii="Verdana"/>
                      <w:i/>
                      <w:sz w:val="16"/>
                    </w:rPr>
                  </w:pPr>
                  <w:r>
                    <w:rPr>
                      <w:rFonts w:ascii="Verdana"/>
                      <w:i/>
                      <w:w w:val="93"/>
                      <w:sz w:val="16"/>
                    </w:rPr>
                    <w:t>a</w:t>
                  </w:r>
                </w:p>
              </w:txbxContent>
            </v:textbox>
            <w10:wrap anchorx="page"/>
          </v:shape>
        </w:pict>
      </w:r>
      <w:r w:rsidR="00A33816">
        <w:rPr>
          <w:rFonts w:ascii="Palatino Linotype" w:hAnsi="Palatino Linotype"/>
          <w:i/>
          <w:w w:val="105"/>
          <w:sz w:val="24"/>
        </w:rPr>
        <w:t>Q</w:t>
      </w:r>
      <w:r w:rsidR="00A33816">
        <w:rPr>
          <w:rFonts w:ascii="Verdana" w:hAnsi="Verdana"/>
          <w:i/>
          <w:w w:val="105"/>
          <w:sz w:val="24"/>
          <w:vertAlign w:val="subscript"/>
        </w:rPr>
        <w:t>t</w:t>
      </w:r>
      <w:r w:rsidR="00A33816">
        <w:rPr>
          <w:rFonts w:ascii="Tahoma" w:hAnsi="Tahoma"/>
          <w:w w:val="105"/>
          <w:sz w:val="24"/>
          <w:vertAlign w:val="subscript"/>
        </w:rPr>
        <w:t>+1</w:t>
      </w:r>
      <w:r w:rsidR="00A33816">
        <w:rPr>
          <w:w w:val="105"/>
          <w:sz w:val="24"/>
        </w:rPr>
        <w:t>(</w:t>
      </w:r>
      <w:r w:rsidR="00A33816">
        <w:rPr>
          <w:rFonts w:ascii="Palatino Linotype" w:hAnsi="Palatino Linotype"/>
          <w:i/>
          <w:w w:val="105"/>
          <w:sz w:val="24"/>
        </w:rPr>
        <w:t>S</w:t>
      </w:r>
      <w:r w:rsidR="00A33816">
        <w:rPr>
          <w:rFonts w:ascii="Verdana" w:hAnsi="Verdana"/>
          <w:i/>
          <w:w w:val="105"/>
          <w:sz w:val="24"/>
          <w:vertAlign w:val="subscript"/>
        </w:rPr>
        <w:t>t</w:t>
      </w:r>
      <w:r w:rsidR="00A33816">
        <w:rPr>
          <w:rFonts w:ascii="Palatino Linotype" w:hAnsi="Palatino Linotype"/>
          <w:i/>
          <w:w w:val="105"/>
          <w:sz w:val="24"/>
        </w:rPr>
        <w:t>, A</w:t>
      </w:r>
      <w:r w:rsidR="00A33816">
        <w:rPr>
          <w:rFonts w:ascii="Verdana" w:hAnsi="Verdana"/>
          <w:i/>
          <w:w w:val="105"/>
          <w:sz w:val="24"/>
          <w:vertAlign w:val="subscript"/>
        </w:rPr>
        <w:t>t</w:t>
      </w:r>
      <w:r w:rsidR="00A33816">
        <w:rPr>
          <w:w w:val="105"/>
          <w:sz w:val="24"/>
        </w:rPr>
        <w:t xml:space="preserve">) </w:t>
      </w:r>
      <w:r w:rsidR="00A33816">
        <w:rPr>
          <w:rFonts w:ascii="Gulim" w:hAnsi="Gulim"/>
          <w:w w:val="105"/>
          <w:sz w:val="24"/>
        </w:rPr>
        <w:t xml:space="preserve">← </w:t>
      </w:r>
      <w:proofErr w:type="gramStart"/>
      <w:r w:rsidR="00A33816">
        <w:rPr>
          <w:rFonts w:ascii="Palatino Linotype" w:hAnsi="Palatino Linotype"/>
          <w:i/>
          <w:w w:val="105"/>
          <w:sz w:val="24"/>
        </w:rPr>
        <w:t>Q</w:t>
      </w:r>
      <w:r w:rsidR="00A33816">
        <w:rPr>
          <w:rFonts w:ascii="Verdana" w:hAnsi="Verdana"/>
          <w:i/>
          <w:w w:val="105"/>
          <w:sz w:val="24"/>
          <w:vertAlign w:val="subscript"/>
        </w:rPr>
        <w:t>t</w:t>
      </w:r>
      <w:r w:rsidR="00A33816">
        <w:rPr>
          <w:w w:val="105"/>
          <w:sz w:val="24"/>
        </w:rPr>
        <w:t>(</w:t>
      </w:r>
      <w:proofErr w:type="gramEnd"/>
      <w:r w:rsidR="00A33816">
        <w:rPr>
          <w:rFonts w:ascii="Palatino Linotype" w:hAnsi="Palatino Linotype"/>
          <w:i/>
          <w:w w:val="105"/>
          <w:sz w:val="24"/>
        </w:rPr>
        <w:t>S</w:t>
      </w:r>
      <w:r w:rsidR="00A33816">
        <w:rPr>
          <w:rFonts w:ascii="Verdana" w:hAnsi="Verdana"/>
          <w:i/>
          <w:w w:val="105"/>
          <w:sz w:val="24"/>
          <w:vertAlign w:val="subscript"/>
        </w:rPr>
        <w:t>t</w:t>
      </w:r>
      <w:r w:rsidR="00A33816">
        <w:rPr>
          <w:rFonts w:ascii="Palatino Linotype" w:hAnsi="Palatino Linotype"/>
          <w:i/>
          <w:w w:val="105"/>
          <w:sz w:val="24"/>
        </w:rPr>
        <w:t>, A</w:t>
      </w:r>
      <w:r w:rsidR="00A33816">
        <w:rPr>
          <w:rFonts w:ascii="Verdana" w:hAnsi="Verdana"/>
          <w:i/>
          <w:w w:val="105"/>
          <w:sz w:val="24"/>
          <w:vertAlign w:val="subscript"/>
        </w:rPr>
        <w:t>t</w:t>
      </w:r>
      <w:r w:rsidR="00A33816">
        <w:rPr>
          <w:w w:val="105"/>
          <w:sz w:val="24"/>
        </w:rPr>
        <w:t xml:space="preserve">) + </w:t>
      </w:r>
      <w:r w:rsidR="00A33816">
        <w:rPr>
          <w:rFonts w:ascii="Palatino Linotype" w:hAnsi="Palatino Linotype"/>
          <w:i/>
          <w:w w:val="105"/>
          <w:sz w:val="24"/>
        </w:rPr>
        <w:t>α</w:t>
      </w:r>
      <w:r w:rsidR="00A33816">
        <w:rPr>
          <w:w w:val="105"/>
          <w:sz w:val="24"/>
        </w:rPr>
        <w:t>[</w:t>
      </w:r>
      <w:r w:rsidR="00A33816">
        <w:rPr>
          <w:rFonts w:ascii="Palatino Linotype" w:hAnsi="Palatino Linotype"/>
          <w:i/>
          <w:w w:val="105"/>
          <w:sz w:val="24"/>
        </w:rPr>
        <w:t>R</w:t>
      </w:r>
      <w:r w:rsidR="00A33816">
        <w:rPr>
          <w:rFonts w:ascii="Verdana" w:hAnsi="Verdana"/>
          <w:i/>
          <w:w w:val="105"/>
          <w:sz w:val="24"/>
          <w:vertAlign w:val="subscript"/>
        </w:rPr>
        <w:t>t</w:t>
      </w:r>
      <w:r w:rsidR="00A33816">
        <w:rPr>
          <w:rFonts w:ascii="Tahoma" w:hAnsi="Tahoma"/>
          <w:w w:val="105"/>
          <w:sz w:val="24"/>
          <w:vertAlign w:val="subscript"/>
        </w:rPr>
        <w:t>+1</w:t>
      </w:r>
      <w:r w:rsidR="00A33816">
        <w:rPr>
          <w:rFonts w:ascii="Tahoma" w:hAnsi="Tahoma"/>
          <w:w w:val="105"/>
          <w:sz w:val="24"/>
        </w:rPr>
        <w:t xml:space="preserve"> </w:t>
      </w:r>
      <w:r w:rsidR="00A33816">
        <w:rPr>
          <w:w w:val="105"/>
          <w:sz w:val="24"/>
        </w:rPr>
        <w:t xml:space="preserve">+ </w:t>
      </w:r>
      <w:r w:rsidR="00A33816">
        <w:rPr>
          <w:rFonts w:ascii="Palatino Linotype" w:hAnsi="Palatino Linotype"/>
          <w:i/>
          <w:w w:val="105"/>
          <w:sz w:val="24"/>
        </w:rPr>
        <w:t xml:space="preserve">γ </w:t>
      </w:r>
      <w:r w:rsidR="00A33816">
        <w:rPr>
          <w:w w:val="105"/>
          <w:sz w:val="24"/>
        </w:rPr>
        <w:t xml:space="preserve">max </w:t>
      </w:r>
      <w:r w:rsidR="00A33816">
        <w:rPr>
          <w:rFonts w:ascii="Palatino Linotype" w:hAnsi="Palatino Linotype"/>
          <w:i/>
          <w:w w:val="105"/>
          <w:sz w:val="24"/>
        </w:rPr>
        <w:t>Q</w:t>
      </w:r>
      <w:r w:rsidR="00A33816">
        <w:rPr>
          <w:rFonts w:ascii="Verdana" w:hAnsi="Verdana"/>
          <w:i/>
          <w:w w:val="105"/>
          <w:sz w:val="24"/>
          <w:vertAlign w:val="subscript"/>
        </w:rPr>
        <w:t>t</w:t>
      </w:r>
      <w:r w:rsidR="00A33816">
        <w:rPr>
          <w:w w:val="105"/>
          <w:sz w:val="24"/>
        </w:rPr>
        <w:t>(</w:t>
      </w:r>
      <w:r w:rsidR="00A33816">
        <w:rPr>
          <w:rFonts w:ascii="Palatino Linotype" w:hAnsi="Palatino Linotype"/>
          <w:i/>
          <w:w w:val="105"/>
          <w:sz w:val="24"/>
        </w:rPr>
        <w:t>S</w:t>
      </w:r>
      <w:r w:rsidR="00A33816">
        <w:rPr>
          <w:rFonts w:ascii="Verdana" w:hAnsi="Verdana"/>
          <w:i/>
          <w:w w:val="105"/>
          <w:sz w:val="24"/>
          <w:vertAlign w:val="subscript"/>
        </w:rPr>
        <w:t>t</w:t>
      </w:r>
      <w:r w:rsidR="00A33816">
        <w:rPr>
          <w:rFonts w:ascii="Tahoma" w:hAnsi="Tahoma"/>
          <w:w w:val="105"/>
          <w:sz w:val="24"/>
          <w:vertAlign w:val="subscript"/>
        </w:rPr>
        <w:t>+1</w:t>
      </w:r>
      <w:r w:rsidR="00A33816">
        <w:rPr>
          <w:rFonts w:ascii="Palatino Linotype" w:hAnsi="Palatino Linotype"/>
          <w:i/>
          <w:w w:val="105"/>
          <w:sz w:val="24"/>
        </w:rPr>
        <w:t>, A</w:t>
      </w:r>
      <w:r w:rsidR="00A33816">
        <w:rPr>
          <w:rFonts w:ascii="Verdana" w:hAnsi="Verdana"/>
          <w:i/>
          <w:w w:val="105"/>
          <w:sz w:val="24"/>
          <w:vertAlign w:val="subscript"/>
        </w:rPr>
        <w:t>t</w:t>
      </w:r>
      <w:r w:rsidR="00A33816">
        <w:rPr>
          <w:rFonts w:ascii="Tahoma" w:hAnsi="Tahoma"/>
          <w:w w:val="105"/>
          <w:sz w:val="24"/>
          <w:vertAlign w:val="subscript"/>
        </w:rPr>
        <w:t>+1</w:t>
      </w:r>
      <w:r w:rsidR="00A33816">
        <w:rPr>
          <w:w w:val="105"/>
          <w:sz w:val="24"/>
        </w:rPr>
        <w:t xml:space="preserve">) </w:t>
      </w:r>
      <w:r w:rsidR="00A33816">
        <w:rPr>
          <w:rFonts w:ascii="Gulim" w:hAnsi="Gulim"/>
          <w:w w:val="105"/>
          <w:sz w:val="24"/>
        </w:rPr>
        <w:t xml:space="preserve">− </w:t>
      </w:r>
      <w:r w:rsidR="00A33816">
        <w:rPr>
          <w:rFonts w:ascii="Palatino Linotype" w:hAnsi="Palatino Linotype"/>
          <w:i/>
          <w:w w:val="105"/>
          <w:sz w:val="24"/>
        </w:rPr>
        <w:t>Q</w:t>
      </w:r>
      <w:r w:rsidR="00A33816">
        <w:rPr>
          <w:rFonts w:ascii="Verdana" w:hAnsi="Verdana"/>
          <w:i/>
          <w:w w:val="105"/>
          <w:sz w:val="24"/>
          <w:vertAlign w:val="subscript"/>
        </w:rPr>
        <w:t>t</w:t>
      </w:r>
      <w:r w:rsidR="00A33816">
        <w:rPr>
          <w:w w:val="105"/>
          <w:sz w:val="24"/>
        </w:rPr>
        <w:t>(</w:t>
      </w:r>
      <w:r w:rsidR="00A33816">
        <w:rPr>
          <w:rFonts w:ascii="Palatino Linotype" w:hAnsi="Palatino Linotype"/>
          <w:i/>
          <w:w w:val="105"/>
          <w:sz w:val="24"/>
        </w:rPr>
        <w:t>S</w:t>
      </w:r>
      <w:r w:rsidR="00A33816">
        <w:rPr>
          <w:rFonts w:ascii="Verdana" w:hAnsi="Verdana"/>
          <w:i/>
          <w:w w:val="105"/>
          <w:sz w:val="24"/>
          <w:vertAlign w:val="subscript"/>
        </w:rPr>
        <w:t>t</w:t>
      </w:r>
      <w:r w:rsidR="00A33816">
        <w:rPr>
          <w:rFonts w:ascii="Palatino Linotype" w:hAnsi="Palatino Linotype"/>
          <w:i/>
          <w:w w:val="105"/>
          <w:sz w:val="24"/>
        </w:rPr>
        <w:t>, A</w:t>
      </w:r>
      <w:r w:rsidR="00A33816">
        <w:rPr>
          <w:rFonts w:ascii="Verdana" w:hAnsi="Verdana"/>
          <w:i/>
          <w:w w:val="105"/>
          <w:sz w:val="24"/>
          <w:vertAlign w:val="subscript"/>
        </w:rPr>
        <w:t>t</w:t>
      </w:r>
      <w:r w:rsidR="00A33816">
        <w:rPr>
          <w:w w:val="105"/>
          <w:sz w:val="24"/>
        </w:rPr>
        <w:t>)]</w:t>
      </w:r>
    </w:p>
    <w:p w14:paraId="21396DA0" w14:textId="77777777" w:rsidR="00074190" w:rsidRDefault="00074190">
      <w:pPr>
        <w:pStyle w:val="BodyText"/>
        <w:spacing w:before="3"/>
        <w:rPr>
          <w:sz w:val="21"/>
        </w:rPr>
      </w:pPr>
    </w:p>
    <w:p w14:paraId="332F6998" w14:textId="77777777" w:rsidR="00074190" w:rsidRDefault="00A33816">
      <w:pPr>
        <w:pStyle w:val="ListParagraph"/>
        <w:numPr>
          <w:ilvl w:val="2"/>
          <w:numId w:val="3"/>
        </w:numPr>
        <w:tabs>
          <w:tab w:val="left" w:pos="804"/>
        </w:tabs>
        <w:spacing w:before="53"/>
        <w:rPr>
          <w:rFonts w:ascii="Bookman Old Style"/>
          <w:i/>
          <w:sz w:val="24"/>
        </w:rPr>
      </w:pPr>
      <w:r>
        <w:rPr>
          <w:rFonts w:ascii="Bookman Old Style"/>
          <w:i/>
          <w:sz w:val="24"/>
        </w:rPr>
        <w:t>n-Step</w:t>
      </w:r>
      <w:r>
        <w:rPr>
          <w:rFonts w:ascii="Bookman Old Style"/>
          <w:i/>
          <w:spacing w:val="9"/>
          <w:sz w:val="24"/>
        </w:rPr>
        <w:t xml:space="preserve"> </w:t>
      </w:r>
      <w:r>
        <w:rPr>
          <w:rFonts w:ascii="Bookman Old Style"/>
          <w:i/>
          <w:sz w:val="24"/>
        </w:rPr>
        <w:t>SARSA</w:t>
      </w:r>
    </w:p>
    <w:p w14:paraId="3CF2B739" w14:textId="77777777" w:rsidR="00074190" w:rsidRDefault="00074190">
      <w:pPr>
        <w:pStyle w:val="BodyText"/>
        <w:spacing w:before="8"/>
        <w:rPr>
          <w:rFonts w:ascii="Bookman Old Style"/>
          <w:i/>
          <w:sz w:val="25"/>
        </w:rPr>
      </w:pPr>
    </w:p>
    <w:p w14:paraId="466BD8BA" w14:textId="77777777" w:rsidR="00074190" w:rsidRDefault="00A33816">
      <w:pPr>
        <w:pStyle w:val="BodyText"/>
        <w:spacing w:before="1" w:line="220" w:lineRule="auto"/>
        <w:ind w:left="110" w:firstLine="351"/>
      </w:pPr>
      <w:r>
        <w:rPr>
          <w:w w:val="110"/>
        </w:rPr>
        <w:t xml:space="preserve">Finally, </w:t>
      </w:r>
      <w:proofErr w:type="gramStart"/>
      <w:r>
        <w:rPr>
          <w:w w:val="110"/>
        </w:rPr>
        <w:t>The</w:t>
      </w:r>
      <w:proofErr w:type="gramEnd"/>
      <w:r>
        <w:rPr>
          <w:w w:val="110"/>
        </w:rPr>
        <w:t xml:space="preserve"> main idea of the n-step SARSA is to simply switch states for actions (state–action pairs) and then use an </w:t>
      </w:r>
      <w:r>
        <w:rPr>
          <w:rFonts w:ascii="Palatino Linotype" w:hAnsi="Palatino Linotype"/>
          <w:i/>
          <w:w w:val="110"/>
        </w:rPr>
        <w:t>s</w:t>
      </w:r>
      <w:r>
        <w:rPr>
          <w:w w:val="110"/>
        </w:rPr>
        <w:t>-greedy policy. Its algorithm is as follows:</w:t>
      </w:r>
    </w:p>
    <w:p w14:paraId="32663B4D" w14:textId="77777777" w:rsidR="00074190" w:rsidRDefault="00074190">
      <w:pPr>
        <w:pStyle w:val="BodyText"/>
        <w:rPr>
          <w:sz w:val="20"/>
        </w:rPr>
      </w:pPr>
    </w:p>
    <w:p w14:paraId="16FDC9C0" w14:textId="77777777" w:rsidR="00074190" w:rsidRDefault="00074190">
      <w:pPr>
        <w:rPr>
          <w:sz w:val="20"/>
        </w:rPr>
        <w:sectPr w:rsidR="00074190">
          <w:pgSz w:w="11910" w:h="16840"/>
          <w:pgMar w:top="1580" w:right="940" w:bottom="2040" w:left="1180" w:header="0" w:footer="1843" w:gutter="0"/>
          <w:cols w:space="720"/>
        </w:sectPr>
      </w:pPr>
    </w:p>
    <w:p w14:paraId="213176E3" w14:textId="77777777" w:rsidR="00074190" w:rsidRDefault="00074190">
      <w:pPr>
        <w:pStyle w:val="BodyText"/>
        <w:spacing w:before="10"/>
        <w:rPr>
          <w:sz w:val="40"/>
        </w:rPr>
      </w:pPr>
    </w:p>
    <w:p w14:paraId="01AA956C" w14:textId="77777777" w:rsidR="00074190" w:rsidRDefault="00A33816">
      <w:pPr>
        <w:ind w:left="683"/>
        <w:rPr>
          <w:sz w:val="24"/>
        </w:rPr>
      </w:pPr>
      <w:r>
        <w:rPr>
          <w:rFonts w:ascii="Palatino Linotype" w:hAnsi="Palatino Linotype"/>
          <w:i/>
          <w:w w:val="105"/>
          <w:position w:val="4"/>
          <w:sz w:val="24"/>
        </w:rPr>
        <w:t>G</w:t>
      </w:r>
      <w:r>
        <w:rPr>
          <w:rFonts w:ascii="Verdana" w:hAnsi="Verdana"/>
          <w:i/>
          <w:w w:val="105"/>
          <w:sz w:val="16"/>
        </w:rPr>
        <w:t>t</w:t>
      </w:r>
      <w:r>
        <w:rPr>
          <w:rFonts w:ascii="Tahoma" w:hAnsi="Tahoma"/>
          <w:w w:val="105"/>
          <w:sz w:val="16"/>
        </w:rPr>
        <w:t>:</w:t>
      </w:r>
      <w:r>
        <w:rPr>
          <w:rFonts w:ascii="Verdana" w:hAnsi="Verdana"/>
          <w:i/>
          <w:w w:val="105"/>
          <w:sz w:val="16"/>
        </w:rPr>
        <w:t>t</w:t>
      </w:r>
      <w:r>
        <w:rPr>
          <w:rFonts w:ascii="Tahoma" w:hAnsi="Tahoma"/>
          <w:w w:val="105"/>
          <w:sz w:val="16"/>
        </w:rPr>
        <w:t>+</w:t>
      </w:r>
      <w:r>
        <w:rPr>
          <w:rFonts w:ascii="Verdana" w:hAnsi="Verdana"/>
          <w:i/>
          <w:w w:val="105"/>
          <w:sz w:val="16"/>
        </w:rPr>
        <w:t xml:space="preserve">n </w:t>
      </w:r>
      <w:r>
        <w:rPr>
          <w:w w:val="105"/>
          <w:position w:val="4"/>
          <w:sz w:val="24"/>
        </w:rPr>
        <w:t xml:space="preserve">= </w:t>
      </w:r>
      <w:r>
        <w:rPr>
          <w:rFonts w:ascii="Palatino Linotype" w:hAnsi="Palatino Linotype"/>
          <w:i/>
          <w:w w:val="105"/>
          <w:position w:val="4"/>
          <w:sz w:val="24"/>
        </w:rPr>
        <w:t>Q</w:t>
      </w:r>
      <w:r>
        <w:rPr>
          <w:rFonts w:ascii="Verdana" w:hAnsi="Verdana"/>
          <w:i/>
          <w:w w:val="105"/>
          <w:sz w:val="16"/>
        </w:rPr>
        <w:t>t</w:t>
      </w:r>
      <w:r>
        <w:rPr>
          <w:rFonts w:ascii="Lucida Sans Unicode" w:hAnsi="Lucida Sans Unicode"/>
          <w:w w:val="105"/>
          <w:sz w:val="16"/>
        </w:rPr>
        <w:t>−</w:t>
      </w:r>
      <w:r>
        <w:rPr>
          <w:rFonts w:ascii="Tahoma" w:hAnsi="Tahoma"/>
          <w:w w:val="105"/>
          <w:sz w:val="16"/>
        </w:rPr>
        <w:t>1</w:t>
      </w:r>
      <w:r>
        <w:rPr>
          <w:w w:val="105"/>
          <w:position w:val="4"/>
          <w:sz w:val="24"/>
        </w:rPr>
        <w:t>(</w:t>
      </w:r>
      <w:r>
        <w:rPr>
          <w:rFonts w:ascii="Palatino Linotype" w:hAnsi="Palatino Linotype"/>
          <w:i/>
          <w:w w:val="105"/>
          <w:position w:val="4"/>
          <w:sz w:val="24"/>
        </w:rPr>
        <w:t>S</w:t>
      </w:r>
      <w:r>
        <w:rPr>
          <w:rFonts w:ascii="Verdana" w:hAnsi="Verdana"/>
          <w:i/>
          <w:w w:val="105"/>
          <w:sz w:val="16"/>
        </w:rPr>
        <w:t>t</w:t>
      </w:r>
      <w:r>
        <w:rPr>
          <w:rFonts w:ascii="Palatino Linotype" w:hAnsi="Palatino Linotype"/>
          <w:i/>
          <w:w w:val="105"/>
          <w:position w:val="4"/>
          <w:sz w:val="24"/>
        </w:rPr>
        <w:t>, A</w:t>
      </w:r>
      <w:r>
        <w:rPr>
          <w:rFonts w:ascii="Verdana" w:hAnsi="Verdana"/>
          <w:i/>
          <w:w w:val="105"/>
          <w:sz w:val="16"/>
        </w:rPr>
        <w:t>t</w:t>
      </w:r>
      <w:r>
        <w:rPr>
          <w:w w:val="105"/>
          <w:position w:val="4"/>
          <w:sz w:val="24"/>
        </w:rPr>
        <w:t>) +</w:t>
      </w:r>
    </w:p>
    <w:p w14:paraId="0832F122" w14:textId="77777777" w:rsidR="00074190" w:rsidRDefault="00A33816">
      <w:pPr>
        <w:spacing w:before="224"/>
        <w:ind w:left="13"/>
        <w:jc w:val="center"/>
        <w:rPr>
          <w:rFonts w:ascii="Tahoma" w:hAnsi="Tahoma"/>
          <w:sz w:val="16"/>
        </w:rPr>
      </w:pPr>
      <w:r>
        <w:br w:type="column"/>
      </w:r>
      <w:proofErr w:type="gramStart"/>
      <w:r>
        <w:rPr>
          <w:rFonts w:ascii="Tahoma" w:hAnsi="Tahoma"/>
          <w:w w:val="105"/>
          <w:sz w:val="16"/>
        </w:rPr>
        <w:t>min(</w:t>
      </w:r>
      <w:proofErr w:type="spellStart"/>
      <w:proofErr w:type="gramEnd"/>
      <w:r>
        <w:rPr>
          <w:rFonts w:ascii="Verdana" w:hAnsi="Verdana"/>
          <w:i/>
          <w:w w:val="105"/>
          <w:sz w:val="16"/>
        </w:rPr>
        <w:t>t</w:t>
      </w:r>
      <w:r>
        <w:rPr>
          <w:rFonts w:ascii="Tahoma" w:hAnsi="Tahoma"/>
          <w:w w:val="105"/>
          <w:sz w:val="16"/>
        </w:rPr>
        <w:t>+</w:t>
      </w:r>
      <w:r>
        <w:rPr>
          <w:rFonts w:ascii="Verdana" w:hAnsi="Verdana"/>
          <w:i/>
          <w:w w:val="105"/>
          <w:sz w:val="16"/>
        </w:rPr>
        <w:t>n,T</w:t>
      </w:r>
      <w:proofErr w:type="spellEnd"/>
      <w:r>
        <w:rPr>
          <w:rFonts w:ascii="Verdana" w:hAnsi="Verdana"/>
          <w:i/>
          <w:spacing w:val="-48"/>
          <w:w w:val="105"/>
          <w:sz w:val="16"/>
        </w:rPr>
        <w:t xml:space="preserve"> </w:t>
      </w:r>
      <w:r>
        <w:rPr>
          <w:rFonts w:ascii="Tahoma" w:hAnsi="Tahoma"/>
          <w:spacing w:val="-6"/>
          <w:w w:val="105"/>
          <w:sz w:val="16"/>
        </w:rPr>
        <w:t>)</w:t>
      </w:r>
      <w:r>
        <w:rPr>
          <w:rFonts w:ascii="Lucida Sans Unicode" w:hAnsi="Lucida Sans Unicode"/>
          <w:spacing w:val="-6"/>
          <w:w w:val="105"/>
          <w:sz w:val="16"/>
        </w:rPr>
        <w:t>−</w:t>
      </w:r>
      <w:r>
        <w:rPr>
          <w:rFonts w:ascii="Tahoma" w:hAnsi="Tahoma"/>
          <w:spacing w:val="-6"/>
          <w:w w:val="105"/>
          <w:sz w:val="16"/>
        </w:rPr>
        <w:t>1</w:t>
      </w:r>
    </w:p>
    <w:p w14:paraId="25594EDE" w14:textId="77777777" w:rsidR="00074190" w:rsidRDefault="00074190">
      <w:pPr>
        <w:pStyle w:val="BodyText"/>
        <w:spacing w:before="5"/>
        <w:rPr>
          <w:rFonts w:ascii="Tahoma"/>
          <w:sz w:val="30"/>
        </w:rPr>
      </w:pPr>
    </w:p>
    <w:p w14:paraId="6E3356E1" w14:textId="77777777" w:rsidR="00074190" w:rsidRDefault="002E5DE2">
      <w:pPr>
        <w:spacing w:before="1"/>
        <w:ind w:left="13"/>
        <w:jc w:val="center"/>
        <w:rPr>
          <w:rFonts w:ascii="Verdana"/>
          <w:i/>
          <w:sz w:val="16"/>
        </w:rPr>
      </w:pPr>
      <w:r>
        <w:pict w14:anchorId="4063BF5A">
          <v:shape id="_x0000_s1026" type="#_x0000_t202" alt="" style="position:absolute;left:0;text-align:left;margin-left:233.1pt;margin-top:-26.6pt;width:17.3pt;height:44.65pt;z-index:-252146688;mso-wrap-style:square;mso-wrap-edited:f;mso-width-percent:0;mso-height-percent:0;mso-position-horizontal-relative:page;mso-width-percent:0;mso-height-percent:0;v-text-anchor:top" filled="f" stroked="f">
            <v:textbox inset="0,0,0,0">
              <w:txbxContent>
                <w:p w14:paraId="3734E1AE" w14:textId="77777777" w:rsidR="00074190" w:rsidRDefault="00A33816">
                  <w:pPr>
                    <w:pStyle w:val="BodyText"/>
                    <w:spacing w:line="235" w:lineRule="exact"/>
                    <w:rPr>
                      <w:rFonts w:ascii="Arial" w:hAnsi="Arial"/>
                    </w:rPr>
                  </w:pPr>
                  <w:r>
                    <w:rPr>
                      <w:rFonts w:ascii="Arial" w:hAnsi="Arial"/>
                      <w:w w:val="232"/>
                    </w:rPr>
                    <w:t>Σ</w:t>
                  </w:r>
                </w:p>
              </w:txbxContent>
            </v:textbox>
            <w10:wrap anchorx="page"/>
          </v:shape>
        </w:pict>
      </w:r>
      <w:r w:rsidR="00A33816">
        <w:rPr>
          <w:rFonts w:ascii="Verdana"/>
          <w:i/>
          <w:sz w:val="16"/>
        </w:rPr>
        <w:t>k</w:t>
      </w:r>
      <w:r w:rsidR="00A33816">
        <w:rPr>
          <w:rFonts w:ascii="Tahoma"/>
          <w:sz w:val="16"/>
        </w:rPr>
        <w:t>=</w:t>
      </w:r>
      <w:r w:rsidR="00A33816">
        <w:rPr>
          <w:rFonts w:ascii="Verdana"/>
          <w:i/>
          <w:sz w:val="16"/>
        </w:rPr>
        <w:t>t</w:t>
      </w:r>
    </w:p>
    <w:p w14:paraId="4298E831" w14:textId="77777777" w:rsidR="00074190" w:rsidRDefault="00A33816">
      <w:pPr>
        <w:pStyle w:val="BodyText"/>
        <w:spacing w:before="3"/>
        <w:rPr>
          <w:rFonts w:ascii="Verdana"/>
          <w:i/>
          <w:sz w:val="37"/>
        </w:rPr>
      </w:pPr>
      <w:r>
        <w:br w:type="column"/>
      </w:r>
    </w:p>
    <w:p w14:paraId="7F1077FD" w14:textId="77777777" w:rsidR="00074190" w:rsidRDefault="00A33816">
      <w:pPr>
        <w:spacing w:before="1"/>
        <w:ind w:left="-1"/>
        <w:rPr>
          <w:sz w:val="24"/>
        </w:rPr>
      </w:pPr>
      <w:proofErr w:type="spellStart"/>
      <w:r>
        <w:rPr>
          <w:rFonts w:ascii="Palatino Linotype" w:hAnsi="Palatino Linotype"/>
          <w:i/>
          <w:w w:val="105"/>
          <w:sz w:val="24"/>
        </w:rPr>
        <w:t>γ</w:t>
      </w:r>
      <w:r>
        <w:rPr>
          <w:rFonts w:ascii="Verdana" w:hAnsi="Verdana"/>
          <w:i/>
          <w:w w:val="105"/>
          <w:sz w:val="24"/>
          <w:vertAlign w:val="superscript"/>
        </w:rPr>
        <w:t>k</w:t>
      </w:r>
      <w:proofErr w:type="spellEnd"/>
      <w:r>
        <w:rPr>
          <w:rFonts w:ascii="Lucida Sans Unicode" w:hAnsi="Lucida Sans Unicode"/>
          <w:w w:val="105"/>
          <w:sz w:val="24"/>
          <w:vertAlign w:val="superscript"/>
        </w:rPr>
        <w:t>−</w:t>
      </w:r>
      <w:proofErr w:type="gramStart"/>
      <w:r>
        <w:rPr>
          <w:rFonts w:ascii="Verdana" w:hAnsi="Verdana"/>
          <w:i/>
          <w:w w:val="105"/>
          <w:sz w:val="24"/>
          <w:vertAlign w:val="superscript"/>
        </w:rPr>
        <w:t>t</w:t>
      </w:r>
      <w:r>
        <w:rPr>
          <w:w w:val="105"/>
          <w:sz w:val="24"/>
        </w:rPr>
        <w:t>[</w:t>
      </w:r>
      <w:proofErr w:type="gramEnd"/>
      <w:r>
        <w:rPr>
          <w:rFonts w:ascii="Palatino Linotype" w:hAnsi="Palatino Linotype"/>
          <w:i/>
          <w:w w:val="105"/>
          <w:sz w:val="24"/>
        </w:rPr>
        <w:t>R</w:t>
      </w:r>
      <w:r>
        <w:rPr>
          <w:rFonts w:ascii="Verdana" w:hAnsi="Verdana"/>
          <w:i/>
          <w:w w:val="105"/>
          <w:sz w:val="24"/>
          <w:vertAlign w:val="subscript"/>
        </w:rPr>
        <w:t>k</w:t>
      </w:r>
      <w:r>
        <w:rPr>
          <w:rFonts w:ascii="Tahoma" w:hAnsi="Tahoma"/>
          <w:w w:val="105"/>
          <w:sz w:val="24"/>
          <w:vertAlign w:val="subscript"/>
        </w:rPr>
        <w:t>+1</w:t>
      </w:r>
      <w:r>
        <w:rPr>
          <w:rFonts w:ascii="Tahoma" w:hAnsi="Tahoma"/>
          <w:w w:val="105"/>
          <w:sz w:val="24"/>
        </w:rPr>
        <w:t xml:space="preserve"> </w:t>
      </w:r>
      <w:r>
        <w:rPr>
          <w:w w:val="105"/>
          <w:sz w:val="24"/>
        </w:rPr>
        <w:t xml:space="preserve">+ </w:t>
      </w:r>
      <w:proofErr w:type="spellStart"/>
      <w:r>
        <w:rPr>
          <w:rFonts w:ascii="Palatino Linotype" w:hAnsi="Palatino Linotype"/>
          <w:i/>
          <w:w w:val="105"/>
          <w:sz w:val="24"/>
        </w:rPr>
        <w:t>γQ</w:t>
      </w:r>
      <w:r>
        <w:rPr>
          <w:rFonts w:ascii="Verdana" w:hAnsi="Verdana"/>
          <w:i/>
          <w:w w:val="105"/>
          <w:sz w:val="24"/>
          <w:vertAlign w:val="subscript"/>
        </w:rPr>
        <w:t>k</w:t>
      </w:r>
      <w:proofErr w:type="spellEnd"/>
      <w:r>
        <w:rPr>
          <w:w w:val="105"/>
          <w:sz w:val="24"/>
        </w:rPr>
        <w:t>(</w:t>
      </w:r>
      <w:r>
        <w:rPr>
          <w:rFonts w:ascii="Palatino Linotype" w:hAnsi="Palatino Linotype"/>
          <w:i/>
          <w:w w:val="105"/>
          <w:sz w:val="24"/>
        </w:rPr>
        <w:t>S</w:t>
      </w:r>
      <w:r>
        <w:rPr>
          <w:rFonts w:ascii="Verdana" w:hAnsi="Verdana"/>
          <w:i/>
          <w:w w:val="105"/>
          <w:sz w:val="24"/>
          <w:vertAlign w:val="subscript"/>
        </w:rPr>
        <w:t>k</w:t>
      </w:r>
      <w:r>
        <w:rPr>
          <w:rFonts w:ascii="Tahoma" w:hAnsi="Tahoma"/>
          <w:w w:val="105"/>
          <w:sz w:val="24"/>
          <w:vertAlign w:val="subscript"/>
        </w:rPr>
        <w:t>+1</w:t>
      </w:r>
      <w:r>
        <w:rPr>
          <w:rFonts w:ascii="Palatino Linotype" w:hAnsi="Palatino Linotype"/>
          <w:i/>
          <w:w w:val="105"/>
          <w:sz w:val="24"/>
        </w:rPr>
        <w:t>, A</w:t>
      </w:r>
      <w:r>
        <w:rPr>
          <w:rFonts w:ascii="Verdana" w:hAnsi="Verdana"/>
          <w:i/>
          <w:w w:val="105"/>
          <w:sz w:val="24"/>
          <w:vertAlign w:val="subscript"/>
        </w:rPr>
        <w:t>k</w:t>
      </w:r>
      <w:r>
        <w:rPr>
          <w:rFonts w:ascii="Tahoma" w:hAnsi="Tahoma"/>
          <w:w w:val="105"/>
          <w:sz w:val="24"/>
          <w:vertAlign w:val="subscript"/>
        </w:rPr>
        <w:t>+1</w:t>
      </w:r>
      <w:r>
        <w:rPr>
          <w:w w:val="105"/>
          <w:sz w:val="24"/>
        </w:rPr>
        <w:t xml:space="preserve">) </w:t>
      </w:r>
      <w:r>
        <w:rPr>
          <w:rFonts w:ascii="Gulim" w:hAnsi="Gulim"/>
          <w:w w:val="105"/>
          <w:sz w:val="24"/>
        </w:rPr>
        <w:t xml:space="preserve">− </w:t>
      </w:r>
      <w:r>
        <w:rPr>
          <w:rFonts w:ascii="Palatino Linotype" w:hAnsi="Palatino Linotype"/>
          <w:i/>
          <w:w w:val="105"/>
          <w:sz w:val="24"/>
        </w:rPr>
        <w:t>Q</w:t>
      </w:r>
      <w:r>
        <w:rPr>
          <w:rFonts w:ascii="Verdana" w:hAnsi="Verdana"/>
          <w:i/>
          <w:w w:val="105"/>
          <w:sz w:val="24"/>
          <w:vertAlign w:val="subscript"/>
        </w:rPr>
        <w:t>k</w:t>
      </w:r>
      <w:r>
        <w:rPr>
          <w:rFonts w:ascii="Lucida Sans Unicode" w:hAnsi="Lucida Sans Unicode"/>
          <w:w w:val="105"/>
          <w:sz w:val="24"/>
          <w:vertAlign w:val="subscript"/>
        </w:rPr>
        <w:t>−</w:t>
      </w:r>
      <w:r>
        <w:rPr>
          <w:rFonts w:ascii="Tahoma" w:hAnsi="Tahoma"/>
          <w:w w:val="105"/>
          <w:sz w:val="24"/>
          <w:vertAlign w:val="subscript"/>
        </w:rPr>
        <w:t>1</w:t>
      </w:r>
      <w:r>
        <w:rPr>
          <w:w w:val="105"/>
          <w:sz w:val="24"/>
        </w:rPr>
        <w:t>(</w:t>
      </w:r>
      <w:proofErr w:type="spellStart"/>
      <w:r>
        <w:rPr>
          <w:rFonts w:ascii="Palatino Linotype" w:hAnsi="Palatino Linotype"/>
          <w:i/>
          <w:w w:val="105"/>
          <w:sz w:val="24"/>
        </w:rPr>
        <w:t>S</w:t>
      </w:r>
      <w:r>
        <w:rPr>
          <w:rFonts w:ascii="Verdana" w:hAnsi="Verdana"/>
          <w:i/>
          <w:w w:val="105"/>
          <w:sz w:val="24"/>
          <w:vertAlign w:val="subscript"/>
        </w:rPr>
        <w:t>k</w:t>
      </w:r>
      <w:proofErr w:type="spellEnd"/>
      <w:r>
        <w:rPr>
          <w:rFonts w:ascii="Palatino Linotype" w:hAnsi="Palatino Linotype"/>
          <w:i/>
          <w:w w:val="105"/>
          <w:sz w:val="24"/>
        </w:rPr>
        <w:t>, A</w:t>
      </w:r>
      <w:r>
        <w:rPr>
          <w:rFonts w:ascii="Verdana" w:hAnsi="Verdana"/>
          <w:i/>
          <w:w w:val="105"/>
          <w:sz w:val="24"/>
          <w:vertAlign w:val="subscript"/>
        </w:rPr>
        <w:t>k</w:t>
      </w:r>
      <w:r>
        <w:rPr>
          <w:w w:val="105"/>
          <w:sz w:val="24"/>
        </w:rPr>
        <w:t>)]</w:t>
      </w:r>
    </w:p>
    <w:p w14:paraId="35D81D19" w14:textId="77777777" w:rsidR="00074190" w:rsidRDefault="00074190">
      <w:pPr>
        <w:rPr>
          <w:sz w:val="24"/>
        </w:rPr>
        <w:sectPr w:rsidR="00074190">
          <w:type w:val="continuous"/>
          <w:pgSz w:w="11910" w:h="16840"/>
          <w:pgMar w:top="1580" w:right="940" w:bottom="280" w:left="1180" w:header="720" w:footer="720" w:gutter="0"/>
          <w:cols w:num="3" w:space="720" w:equalWidth="0">
            <w:col w:w="3054" w:space="40"/>
            <w:col w:w="1109" w:space="39"/>
            <w:col w:w="5548"/>
          </w:cols>
        </w:sectPr>
      </w:pPr>
    </w:p>
    <w:p w14:paraId="3EE1090C" w14:textId="77777777" w:rsidR="00074190" w:rsidRDefault="00074190">
      <w:pPr>
        <w:pStyle w:val="BodyText"/>
        <w:spacing w:before="1"/>
        <w:rPr>
          <w:sz w:val="12"/>
        </w:rPr>
      </w:pPr>
    </w:p>
    <w:p w14:paraId="5A24D757" w14:textId="572032A4" w:rsidR="00074190" w:rsidRDefault="00A33816">
      <w:pPr>
        <w:pStyle w:val="BodyText"/>
        <w:spacing w:before="72"/>
        <w:ind w:left="110" w:right="347" w:firstLine="351"/>
        <w:jc w:val="both"/>
      </w:pPr>
      <w:r>
        <w:rPr>
          <w:w w:val="110"/>
          <w:u w:val="single"/>
        </w:rPr>
        <w:t>Note:</w:t>
      </w:r>
      <w:r>
        <w:rPr>
          <w:w w:val="110"/>
        </w:rPr>
        <w:t xml:space="preserve"> </w:t>
      </w:r>
      <w:commentRangeStart w:id="260"/>
      <w:del w:id="261" w:author="William Ngo" w:date="2019-04-12T12:05:00Z">
        <w:r w:rsidDel="006334A8">
          <w:rPr>
            <w:w w:val="110"/>
          </w:rPr>
          <w:delText xml:space="preserve">Prior to implementing the n-step SARSA algorithm </w:delText>
        </w:r>
      </w:del>
      <w:commentRangeEnd w:id="260"/>
      <w:r w:rsidR="006334A8">
        <w:rPr>
          <w:rStyle w:val="CommentReference"/>
        </w:rPr>
        <w:commentReference w:id="260"/>
      </w:r>
      <w:r>
        <w:rPr>
          <w:spacing w:val="-4"/>
          <w:w w:val="110"/>
        </w:rPr>
        <w:t xml:space="preserve">we </w:t>
      </w:r>
      <w:r>
        <w:rPr>
          <w:spacing w:val="-3"/>
          <w:w w:val="110"/>
        </w:rPr>
        <w:t xml:space="preserve">wanted </w:t>
      </w:r>
      <w:r>
        <w:rPr>
          <w:w w:val="110"/>
        </w:rPr>
        <w:t xml:space="preserve">to run a test to determine what the ideal step (n) </w:t>
      </w:r>
      <w:r>
        <w:rPr>
          <w:spacing w:val="-3"/>
          <w:w w:val="110"/>
        </w:rPr>
        <w:t xml:space="preserve">value </w:t>
      </w:r>
      <w:r>
        <w:rPr>
          <w:w w:val="110"/>
        </w:rPr>
        <w:t xml:space="preserve">for the Grid </w:t>
      </w:r>
      <w:r>
        <w:rPr>
          <w:spacing w:val="-4"/>
          <w:w w:val="110"/>
        </w:rPr>
        <w:t xml:space="preserve">World </w:t>
      </w:r>
      <w:r>
        <w:rPr>
          <w:w w:val="110"/>
        </w:rPr>
        <w:t xml:space="preserve">problem would be. </w:t>
      </w:r>
      <w:r>
        <w:rPr>
          <w:spacing w:val="-10"/>
          <w:w w:val="110"/>
        </w:rPr>
        <w:t xml:space="preserve">We </w:t>
      </w:r>
      <w:r>
        <w:rPr>
          <w:w w:val="110"/>
        </w:rPr>
        <w:t>ran and compared</w:t>
      </w:r>
      <w:r>
        <w:rPr>
          <w:spacing w:val="-11"/>
          <w:w w:val="110"/>
        </w:rPr>
        <w:t xml:space="preserve"> </w:t>
      </w:r>
      <w:r>
        <w:rPr>
          <w:w w:val="110"/>
        </w:rPr>
        <w:t>5,10</w:t>
      </w:r>
      <w:r>
        <w:rPr>
          <w:spacing w:val="-11"/>
          <w:w w:val="110"/>
        </w:rPr>
        <w:t xml:space="preserve"> </w:t>
      </w:r>
      <w:r>
        <w:rPr>
          <w:w w:val="110"/>
        </w:rPr>
        <w:t>and</w:t>
      </w:r>
      <w:r>
        <w:rPr>
          <w:spacing w:val="-10"/>
          <w:w w:val="110"/>
        </w:rPr>
        <w:t xml:space="preserve"> </w:t>
      </w:r>
      <w:r>
        <w:rPr>
          <w:w w:val="110"/>
        </w:rPr>
        <w:t>15</w:t>
      </w:r>
      <w:r>
        <w:rPr>
          <w:spacing w:val="-11"/>
          <w:w w:val="110"/>
        </w:rPr>
        <w:t xml:space="preserve"> </w:t>
      </w:r>
      <w:r>
        <w:rPr>
          <w:w w:val="110"/>
        </w:rPr>
        <w:t>step</w:t>
      </w:r>
      <w:r>
        <w:rPr>
          <w:spacing w:val="-10"/>
          <w:w w:val="110"/>
        </w:rPr>
        <w:t xml:space="preserve"> </w:t>
      </w:r>
      <w:r>
        <w:rPr>
          <w:w w:val="110"/>
        </w:rPr>
        <w:t>SARSA</w:t>
      </w:r>
      <w:r>
        <w:rPr>
          <w:spacing w:val="-11"/>
          <w:w w:val="110"/>
        </w:rPr>
        <w:t xml:space="preserve"> </w:t>
      </w:r>
      <w:r>
        <w:rPr>
          <w:w w:val="110"/>
        </w:rPr>
        <w:t>implementations</w:t>
      </w:r>
      <w:r>
        <w:rPr>
          <w:spacing w:val="-11"/>
          <w:w w:val="110"/>
        </w:rPr>
        <w:t xml:space="preserve"> </w:t>
      </w:r>
      <w:r>
        <w:rPr>
          <w:w w:val="110"/>
        </w:rPr>
        <w:t>on</w:t>
      </w:r>
      <w:r>
        <w:rPr>
          <w:spacing w:val="-10"/>
          <w:w w:val="110"/>
        </w:rPr>
        <w:t xml:space="preserve"> </w:t>
      </w:r>
      <w:r>
        <w:rPr>
          <w:w w:val="110"/>
        </w:rPr>
        <w:t>our</w:t>
      </w:r>
      <w:r>
        <w:rPr>
          <w:spacing w:val="-11"/>
          <w:w w:val="110"/>
        </w:rPr>
        <w:t xml:space="preserve"> </w:t>
      </w:r>
      <w:r>
        <w:rPr>
          <w:w w:val="110"/>
        </w:rPr>
        <w:t>first</w:t>
      </w:r>
      <w:r>
        <w:rPr>
          <w:spacing w:val="-10"/>
          <w:w w:val="110"/>
        </w:rPr>
        <w:t xml:space="preserve"> </w:t>
      </w:r>
      <w:r>
        <w:rPr>
          <w:w w:val="110"/>
        </w:rPr>
        <w:t>8</w:t>
      </w:r>
      <w:r>
        <w:rPr>
          <w:rFonts w:ascii="Palatino Linotype"/>
          <w:i/>
          <w:w w:val="110"/>
        </w:rPr>
        <w:t>x</w:t>
      </w:r>
      <w:r>
        <w:rPr>
          <w:w w:val="110"/>
        </w:rPr>
        <w:t>8</w:t>
      </w:r>
      <w:r>
        <w:rPr>
          <w:spacing w:val="-11"/>
          <w:w w:val="110"/>
        </w:rPr>
        <w:t xml:space="preserve"> </w:t>
      </w:r>
      <w:r>
        <w:rPr>
          <w:w w:val="110"/>
        </w:rPr>
        <w:t>maze</w:t>
      </w:r>
      <w:r>
        <w:rPr>
          <w:spacing w:val="-11"/>
          <w:w w:val="110"/>
        </w:rPr>
        <w:t xml:space="preserve"> </w:t>
      </w:r>
      <w:r>
        <w:rPr>
          <w:w w:val="110"/>
        </w:rPr>
        <w:t>and</w:t>
      </w:r>
      <w:r>
        <w:rPr>
          <w:spacing w:val="-10"/>
          <w:w w:val="110"/>
        </w:rPr>
        <w:t xml:space="preserve"> </w:t>
      </w:r>
      <w:r>
        <w:rPr>
          <w:w w:val="110"/>
        </w:rPr>
        <w:t>observed</w:t>
      </w:r>
      <w:r>
        <w:rPr>
          <w:spacing w:val="-11"/>
          <w:w w:val="110"/>
        </w:rPr>
        <w:t xml:space="preserve"> </w:t>
      </w:r>
      <w:r>
        <w:rPr>
          <w:w w:val="110"/>
        </w:rPr>
        <w:t>the following</w:t>
      </w:r>
      <w:r>
        <w:rPr>
          <w:spacing w:val="11"/>
          <w:w w:val="110"/>
        </w:rPr>
        <w:t xml:space="preserve"> </w:t>
      </w:r>
      <w:r>
        <w:rPr>
          <w:w w:val="110"/>
        </w:rPr>
        <w:t>results.</w:t>
      </w:r>
    </w:p>
    <w:p w14:paraId="52661778" w14:textId="77777777" w:rsidR="00074190" w:rsidRDefault="00074190">
      <w:pPr>
        <w:jc w:val="both"/>
        <w:sectPr w:rsidR="00074190">
          <w:type w:val="continuous"/>
          <w:pgSz w:w="11910" w:h="16840"/>
          <w:pgMar w:top="1580" w:right="940" w:bottom="280" w:left="1180" w:header="720" w:footer="720" w:gutter="0"/>
          <w:cols w:space="720"/>
        </w:sectPr>
      </w:pPr>
    </w:p>
    <w:p w14:paraId="319F41E4" w14:textId="77777777" w:rsidR="00074190" w:rsidRDefault="00074190">
      <w:pPr>
        <w:pStyle w:val="BodyText"/>
        <w:rPr>
          <w:sz w:val="20"/>
        </w:rPr>
      </w:pPr>
    </w:p>
    <w:p w14:paraId="45AFA5DD" w14:textId="77777777" w:rsidR="00074190" w:rsidRDefault="00074190">
      <w:pPr>
        <w:pStyle w:val="BodyText"/>
        <w:spacing w:before="2"/>
        <w:rPr>
          <w:sz w:val="28"/>
        </w:rPr>
      </w:pPr>
    </w:p>
    <w:p w14:paraId="7E7AE78C" w14:textId="77777777" w:rsidR="00074190" w:rsidRDefault="00A33816">
      <w:pPr>
        <w:spacing w:before="79" w:line="204" w:lineRule="auto"/>
        <w:ind w:left="110"/>
        <w:rPr>
          <w:rFonts w:ascii="PMingLiU" w:hAnsi="PMingLiU"/>
          <w:sz w:val="20"/>
        </w:rPr>
      </w:pPr>
      <w:r>
        <w:rPr>
          <w:rFonts w:ascii="PMingLiU" w:hAnsi="PMingLiU"/>
          <w:w w:val="115"/>
          <w:sz w:val="20"/>
        </w:rPr>
        <w:t xml:space="preserve">Figure 4: Comparison of n-Step SARSA algorithms by return </w:t>
      </w:r>
      <w:r>
        <w:rPr>
          <w:rFonts w:ascii="Arial" w:hAnsi="Arial"/>
          <w:i/>
          <w:w w:val="115"/>
          <w:sz w:val="20"/>
        </w:rPr>
        <w:t>tt</w:t>
      </w:r>
      <w:r>
        <w:rPr>
          <w:rFonts w:ascii="Bauhaus 93" w:hAnsi="Bauhaus 93"/>
          <w:w w:val="115"/>
          <w:sz w:val="14"/>
        </w:rPr>
        <w:t xml:space="preserve">0 </w:t>
      </w:r>
      <w:r>
        <w:rPr>
          <w:rFonts w:ascii="PMingLiU" w:hAnsi="PMingLiU"/>
          <w:w w:val="115"/>
          <w:sz w:val="20"/>
        </w:rPr>
        <w:t xml:space="preserve">at different n-values with exponentially decaying </w:t>
      </w:r>
      <w:r>
        <w:rPr>
          <w:rFonts w:ascii="Arial" w:hAnsi="Arial"/>
          <w:i/>
          <w:w w:val="115"/>
          <w:sz w:val="20"/>
        </w:rPr>
        <w:t xml:space="preserve">ε </w:t>
      </w:r>
      <w:r>
        <w:rPr>
          <w:rFonts w:ascii="PMingLiU" w:hAnsi="PMingLiU"/>
          <w:w w:val="115"/>
          <w:sz w:val="20"/>
        </w:rPr>
        <w:t>values.</w:t>
      </w:r>
    </w:p>
    <w:p w14:paraId="4C11E503" w14:textId="77777777" w:rsidR="00074190" w:rsidRDefault="00A33816">
      <w:pPr>
        <w:pStyle w:val="BodyText"/>
        <w:spacing w:before="12"/>
        <w:rPr>
          <w:rFonts w:ascii="PMingLiU"/>
          <w:sz w:val="11"/>
        </w:rPr>
      </w:pPr>
      <w:r>
        <w:rPr>
          <w:noProof/>
        </w:rPr>
        <w:drawing>
          <wp:anchor distT="0" distB="0" distL="0" distR="0" simplePos="0" relativeHeight="15" behindDoc="0" locked="0" layoutInCell="1" allowOverlap="1" wp14:anchorId="4DB0B85F" wp14:editId="0F9E0069">
            <wp:simplePos x="0" y="0"/>
            <wp:positionH relativeFrom="page">
              <wp:posOffset>1260005</wp:posOffset>
            </wp:positionH>
            <wp:positionV relativeFrom="paragraph">
              <wp:posOffset>130383</wp:posOffset>
            </wp:positionV>
            <wp:extent cx="4999638" cy="28803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4999638" cy="2880360"/>
                    </a:xfrm>
                    <a:prstGeom prst="rect">
                      <a:avLst/>
                    </a:prstGeom>
                  </pic:spPr>
                </pic:pic>
              </a:graphicData>
            </a:graphic>
          </wp:anchor>
        </w:drawing>
      </w:r>
    </w:p>
    <w:p w14:paraId="658B875E" w14:textId="77777777" w:rsidR="00074190" w:rsidRDefault="00074190">
      <w:pPr>
        <w:pStyle w:val="BodyText"/>
        <w:rPr>
          <w:rFonts w:ascii="PMingLiU"/>
          <w:sz w:val="20"/>
        </w:rPr>
      </w:pPr>
    </w:p>
    <w:p w14:paraId="34D514D7" w14:textId="77777777" w:rsidR="00074190" w:rsidRDefault="00A33816">
      <w:pPr>
        <w:pStyle w:val="BodyText"/>
        <w:spacing w:before="150" w:line="256" w:lineRule="auto"/>
        <w:ind w:left="110" w:right="347" w:firstLine="351"/>
        <w:jc w:val="both"/>
      </w:pPr>
      <w:r>
        <w:rPr>
          <w:w w:val="110"/>
        </w:rPr>
        <w:t xml:space="preserve">From the following figure we can conclude that there isn’t a significant </w:t>
      </w:r>
      <w:proofErr w:type="spellStart"/>
      <w:r>
        <w:rPr>
          <w:w w:val="110"/>
        </w:rPr>
        <w:t>discrepency</w:t>
      </w:r>
      <w:proofErr w:type="spellEnd"/>
      <w:r>
        <w:rPr>
          <w:w w:val="110"/>
        </w:rPr>
        <w:t xml:space="preserve"> between 5-step and 10-step SARSA whereas 15-step SARSA is less suited to our problem considering all 3 convergence rates. 5-step or 10-step is clearly better for this problem. We decided to use 10-step SARSA in all future analyses/plots.</w:t>
      </w:r>
    </w:p>
    <w:p w14:paraId="6D8D40F6" w14:textId="77777777" w:rsidR="00074190" w:rsidRDefault="00074190">
      <w:pPr>
        <w:spacing w:line="256" w:lineRule="auto"/>
        <w:jc w:val="both"/>
        <w:sectPr w:rsidR="00074190">
          <w:pgSz w:w="11910" w:h="16840"/>
          <w:pgMar w:top="1580" w:right="940" w:bottom="2040" w:left="1180" w:header="0" w:footer="1843" w:gutter="0"/>
          <w:cols w:space="720"/>
        </w:sectPr>
      </w:pPr>
    </w:p>
    <w:p w14:paraId="5F021ACC" w14:textId="77777777" w:rsidR="00074190" w:rsidRDefault="00074190">
      <w:pPr>
        <w:pStyle w:val="BodyText"/>
        <w:rPr>
          <w:sz w:val="20"/>
        </w:rPr>
      </w:pPr>
    </w:p>
    <w:p w14:paraId="6ECAE0A5" w14:textId="77777777" w:rsidR="00074190" w:rsidRDefault="00074190">
      <w:pPr>
        <w:pStyle w:val="BodyText"/>
        <w:rPr>
          <w:sz w:val="20"/>
        </w:rPr>
      </w:pPr>
    </w:p>
    <w:p w14:paraId="7819004A" w14:textId="2122CCF3" w:rsidR="00074190" w:rsidRPr="00AB3B65" w:rsidRDefault="00A33816">
      <w:pPr>
        <w:pStyle w:val="ListParagraph"/>
        <w:numPr>
          <w:ilvl w:val="1"/>
          <w:numId w:val="3"/>
        </w:numPr>
        <w:tabs>
          <w:tab w:val="left" w:pos="613"/>
        </w:tabs>
        <w:spacing w:before="187"/>
        <w:rPr>
          <w:ins w:id="262" w:author="Matteo Esposito" w:date="2019-04-12T20:03:00Z"/>
          <w:rFonts w:ascii="Bookman Old Style"/>
          <w:i/>
          <w:sz w:val="24"/>
          <w:rPrChange w:id="263" w:author="Matteo Esposito" w:date="2019-04-12T20:03:00Z">
            <w:rPr>
              <w:ins w:id="264" w:author="Matteo Esposito" w:date="2019-04-12T20:03:00Z"/>
              <w:rFonts w:ascii="Bookman Old Style"/>
              <w:i/>
              <w:w w:val="95"/>
              <w:sz w:val="24"/>
            </w:rPr>
          </w:rPrChange>
        </w:rPr>
      </w:pPr>
      <w:r>
        <w:rPr>
          <w:rFonts w:ascii="Bookman Old Style"/>
          <w:i/>
          <w:w w:val="95"/>
          <w:sz w:val="24"/>
        </w:rPr>
        <w:t>Maze 1</w:t>
      </w:r>
      <w:r>
        <w:rPr>
          <w:rFonts w:ascii="Bookman Old Style"/>
          <w:i/>
          <w:spacing w:val="25"/>
          <w:w w:val="95"/>
          <w:sz w:val="24"/>
        </w:rPr>
        <w:t xml:space="preserve"> </w:t>
      </w:r>
      <w:r>
        <w:rPr>
          <w:rFonts w:ascii="Bookman Old Style"/>
          <w:i/>
          <w:w w:val="95"/>
          <w:sz w:val="24"/>
        </w:rPr>
        <w:t>Results</w:t>
      </w:r>
    </w:p>
    <w:p w14:paraId="4F1D5254" w14:textId="02465C7F" w:rsidR="00AB3B65" w:rsidRDefault="00AB3B65" w:rsidP="00AB3B65">
      <w:pPr>
        <w:tabs>
          <w:tab w:val="left" w:pos="613"/>
        </w:tabs>
        <w:spacing w:before="187"/>
        <w:rPr>
          <w:ins w:id="265" w:author="Matteo Esposito" w:date="2019-04-12T20:03:00Z"/>
          <w:rFonts w:ascii="Bookman Old Style"/>
          <w:i/>
          <w:sz w:val="24"/>
        </w:rPr>
      </w:pPr>
    </w:p>
    <w:p w14:paraId="08D43804" w14:textId="77777777" w:rsidR="00AB3B65" w:rsidRDefault="00AB3B65" w:rsidP="00AB3B65">
      <w:pPr>
        <w:spacing w:before="79" w:line="204" w:lineRule="auto"/>
        <w:ind w:left="110" w:right="99"/>
        <w:rPr>
          <w:ins w:id="266" w:author="Matteo Esposito" w:date="2019-04-12T20:03:00Z"/>
          <w:rFonts w:ascii="PMingLiU"/>
          <w:sz w:val="20"/>
        </w:rPr>
      </w:pPr>
      <w:commentRangeStart w:id="267"/>
      <w:commentRangeStart w:id="268"/>
      <w:ins w:id="269" w:author="Matteo Esposito" w:date="2019-04-12T20:03:00Z">
        <w:r>
          <w:rPr>
            <w:rFonts w:ascii="PMingLiU"/>
            <w:w w:val="115"/>
            <w:sz w:val="20"/>
          </w:rPr>
          <w:t xml:space="preserve">Table 3: Results of random policy after 10000 episodes </w:t>
        </w:r>
        <w:r>
          <w:rPr>
            <w:rFonts w:ascii="PMingLiU"/>
            <w:color w:val="FF0000"/>
            <w:w w:val="115"/>
            <w:sz w:val="20"/>
          </w:rPr>
          <w:t>Do we have this output for maze 1 and maze 2? At the moment I put this table for both . . .</w:t>
        </w:r>
      </w:ins>
    </w:p>
    <w:p w14:paraId="5075B650" w14:textId="77777777" w:rsidR="00AB3B65" w:rsidRDefault="00AB3B65" w:rsidP="00AB3B65">
      <w:pPr>
        <w:pStyle w:val="BodyText"/>
        <w:spacing w:before="9"/>
        <w:rPr>
          <w:ins w:id="270" w:author="Matteo Esposito" w:date="2019-04-12T20:03:00Z"/>
          <w:rFonts w:ascii="PMingLiU"/>
          <w:sz w:val="14"/>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AB3B65" w14:paraId="66A6134A" w14:textId="77777777" w:rsidTr="00A7134A">
        <w:trPr>
          <w:trHeight w:val="286"/>
          <w:ins w:id="271" w:author="Matteo Esposito" w:date="2019-04-12T20:03:00Z"/>
        </w:trPr>
        <w:tc>
          <w:tcPr>
            <w:tcW w:w="3435" w:type="dxa"/>
          </w:tcPr>
          <w:p w14:paraId="4EDFF221" w14:textId="77777777" w:rsidR="00AB3B65" w:rsidRDefault="00AB3B65" w:rsidP="00A7134A">
            <w:pPr>
              <w:pStyle w:val="TableParagraph"/>
              <w:ind w:left="148" w:right="142"/>
              <w:rPr>
                <w:ins w:id="272" w:author="Matteo Esposito" w:date="2019-04-12T20:03:00Z"/>
                <w:sz w:val="24"/>
              </w:rPr>
            </w:pPr>
            <w:ins w:id="273" w:author="Matteo Esposito" w:date="2019-04-12T20:03:00Z">
              <w:r>
                <w:rPr>
                  <w:w w:val="105"/>
                  <w:sz w:val="24"/>
                </w:rPr>
                <w:t>Number of episodes that ended</w:t>
              </w:r>
            </w:ins>
          </w:p>
        </w:tc>
        <w:tc>
          <w:tcPr>
            <w:tcW w:w="4542" w:type="dxa"/>
          </w:tcPr>
          <w:p w14:paraId="0058B861" w14:textId="77777777" w:rsidR="00AB3B65" w:rsidRDefault="00AB3B65" w:rsidP="00A7134A">
            <w:pPr>
              <w:pStyle w:val="TableParagraph"/>
              <w:ind w:left="119" w:right="113"/>
              <w:rPr>
                <w:ins w:id="274" w:author="Matteo Esposito" w:date="2019-04-12T20:03:00Z"/>
                <w:sz w:val="24"/>
              </w:rPr>
            </w:pPr>
            <w:ins w:id="275" w:author="Matteo Esposito" w:date="2019-04-12T20:03:00Z">
              <w:r>
                <w:rPr>
                  <w:w w:val="110"/>
                  <w:sz w:val="24"/>
                </w:rPr>
                <w:t>Average Return of the policies that ended</w:t>
              </w:r>
            </w:ins>
          </w:p>
        </w:tc>
      </w:tr>
      <w:tr w:rsidR="00AB3B65" w14:paraId="01ED8E7F" w14:textId="77777777" w:rsidTr="00A7134A">
        <w:trPr>
          <w:trHeight w:val="286"/>
          <w:ins w:id="276" w:author="Matteo Esposito" w:date="2019-04-12T20:03:00Z"/>
        </w:trPr>
        <w:tc>
          <w:tcPr>
            <w:tcW w:w="3435" w:type="dxa"/>
          </w:tcPr>
          <w:p w14:paraId="0C3EE49D" w14:textId="77777777" w:rsidR="00AB3B65" w:rsidRDefault="00AB3B65" w:rsidP="00A7134A">
            <w:pPr>
              <w:pStyle w:val="TableParagraph"/>
              <w:ind w:left="148" w:right="141"/>
              <w:rPr>
                <w:ins w:id="277" w:author="Matteo Esposito" w:date="2019-04-12T20:03:00Z"/>
                <w:sz w:val="24"/>
              </w:rPr>
            </w:pPr>
            <w:ins w:id="278" w:author="Matteo Esposito" w:date="2019-04-12T20:03:00Z">
              <w:r>
                <w:rPr>
                  <w:w w:val="105"/>
                  <w:sz w:val="24"/>
                </w:rPr>
                <w:t>1075</w:t>
              </w:r>
            </w:ins>
          </w:p>
        </w:tc>
        <w:tc>
          <w:tcPr>
            <w:tcW w:w="4542" w:type="dxa"/>
          </w:tcPr>
          <w:p w14:paraId="63D51E05" w14:textId="77777777" w:rsidR="00AB3B65" w:rsidRDefault="00AB3B65" w:rsidP="00A7134A">
            <w:pPr>
              <w:pStyle w:val="TableParagraph"/>
              <w:ind w:left="119" w:right="112"/>
              <w:rPr>
                <w:ins w:id="279" w:author="Matteo Esposito" w:date="2019-04-12T20:03:00Z"/>
                <w:sz w:val="24"/>
              </w:rPr>
            </w:pPr>
            <w:ins w:id="280" w:author="Matteo Esposito" w:date="2019-04-12T20:03:00Z">
              <w:r>
                <w:rPr>
                  <w:w w:val="105"/>
                  <w:sz w:val="24"/>
                </w:rPr>
                <w:t>-115.569</w:t>
              </w:r>
            </w:ins>
          </w:p>
        </w:tc>
      </w:tr>
    </w:tbl>
    <w:p w14:paraId="1180481A" w14:textId="77777777" w:rsidR="00AB3B65" w:rsidRDefault="00AB3B65" w:rsidP="00AB3B65">
      <w:pPr>
        <w:spacing w:before="17" w:line="204" w:lineRule="auto"/>
        <w:ind w:left="110"/>
        <w:rPr>
          <w:ins w:id="281" w:author="Matteo Esposito" w:date="2019-04-12T20:03:00Z"/>
          <w:rFonts w:ascii="PMingLiU"/>
          <w:sz w:val="20"/>
        </w:rPr>
      </w:pPr>
      <w:ins w:id="282" w:author="Matteo Esposito" w:date="2019-04-12T20:03:00Z">
        <w:r>
          <w:rPr>
            <w:rFonts w:ascii="PMingLiU"/>
            <w:w w:val="110"/>
            <w:sz w:val="20"/>
          </w:rPr>
          <w:t>Using the random policy algorithm, out of 10000 episodes only 10.75% of all episodes exit the maze success- fully/terminate, yielding an average reward of -115.596.</w:t>
        </w:r>
        <w:commentRangeEnd w:id="267"/>
        <w:r>
          <w:rPr>
            <w:rStyle w:val="CommentReference"/>
          </w:rPr>
          <w:commentReference w:id="267"/>
        </w:r>
        <w:commentRangeEnd w:id="268"/>
        <w:r>
          <w:rPr>
            <w:rStyle w:val="CommentReference"/>
          </w:rPr>
          <w:commentReference w:id="268"/>
        </w:r>
      </w:ins>
    </w:p>
    <w:p w14:paraId="60571BD9" w14:textId="77777777" w:rsidR="00AB3B65" w:rsidRPr="00AB3B65" w:rsidRDefault="00AB3B65" w:rsidP="00AB3B65">
      <w:pPr>
        <w:tabs>
          <w:tab w:val="left" w:pos="613"/>
        </w:tabs>
        <w:spacing w:before="187"/>
        <w:rPr>
          <w:rFonts w:ascii="Bookman Old Style"/>
          <w:i/>
          <w:sz w:val="24"/>
          <w:rPrChange w:id="283" w:author="Matteo Esposito" w:date="2019-04-12T20:03:00Z">
            <w:rPr/>
          </w:rPrChange>
        </w:rPr>
        <w:pPrChange w:id="284" w:author="Matteo Esposito" w:date="2019-04-12T20:03:00Z">
          <w:pPr>
            <w:pStyle w:val="ListParagraph"/>
            <w:numPr>
              <w:ilvl w:val="1"/>
              <w:numId w:val="3"/>
            </w:numPr>
            <w:tabs>
              <w:tab w:val="left" w:pos="613"/>
            </w:tabs>
            <w:spacing w:before="187"/>
          </w:pPr>
        </w:pPrChange>
      </w:pPr>
    </w:p>
    <w:p w14:paraId="722D1BE1" w14:textId="77777777" w:rsidR="00074190" w:rsidRDefault="00074190">
      <w:pPr>
        <w:pStyle w:val="BodyText"/>
        <w:spacing w:before="10"/>
        <w:rPr>
          <w:rFonts w:ascii="Bookman Old Style"/>
          <w:i/>
          <w:sz w:val="18"/>
        </w:rPr>
      </w:pPr>
    </w:p>
    <w:p w14:paraId="47937076" w14:textId="77777777" w:rsidR="00074190" w:rsidRDefault="00A33816">
      <w:pPr>
        <w:spacing w:before="49"/>
        <w:ind w:left="278" w:right="515"/>
        <w:jc w:val="center"/>
        <w:rPr>
          <w:rFonts w:ascii="PMingLiU"/>
          <w:sz w:val="20"/>
        </w:rPr>
      </w:pPr>
      <w:r>
        <w:rPr>
          <w:rFonts w:ascii="PMingLiU"/>
          <w:w w:val="110"/>
          <w:sz w:val="20"/>
        </w:rPr>
        <w:t>Figure 5:  Maze 1 returns</w:t>
      </w:r>
    </w:p>
    <w:p w14:paraId="7E4E4418" w14:textId="77777777" w:rsidR="00074190" w:rsidRDefault="00A33816">
      <w:pPr>
        <w:pStyle w:val="BodyText"/>
        <w:spacing w:before="11"/>
        <w:rPr>
          <w:rFonts w:ascii="PMingLiU"/>
          <w:sz w:val="25"/>
        </w:rPr>
      </w:pPr>
      <w:r>
        <w:rPr>
          <w:noProof/>
        </w:rPr>
        <w:drawing>
          <wp:anchor distT="0" distB="0" distL="0" distR="0" simplePos="0" relativeHeight="16" behindDoc="0" locked="0" layoutInCell="1" allowOverlap="1" wp14:anchorId="3B828533" wp14:editId="193CD331">
            <wp:simplePos x="0" y="0"/>
            <wp:positionH relativeFrom="page">
              <wp:posOffset>1260005</wp:posOffset>
            </wp:positionH>
            <wp:positionV relativeFrom="paragraph">
              <wp:posOffset>253834</wp:posOffset>
            </wp:positionV>
            <wp:extent cx="4899183" cy="309038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899183" cy="3090386"/>
                    </a:xfrm>
                    <a:prstGeom prst="rect">
                      <a:avLst/>
                    </a:prstGeom>
                  </pic:spPr>
                </pic:pic>
              </a:graphicData>
            </a:graphic>
          </wp:anchor>
        </w:drawing>
      </w:r>
    </w:p>
    <w:p w14:paraId="1B9735C5" w14:textId="77777777" w:rsidR="00074190" w:rsidRDefault="00074190">
      <w:pPr>
        <w:pStyle w:val="BodyText"/>
        <w:rPr>
          <w:rFonts w:ascii="PMingLiU"/>
          <w:sz w:val="20"/>
        </w:rPr>
      </w:pPr>
    </w:p>
    <w:p w14:paraId="12F69385" w14:textId="77777777" w:rsidR="00074190" w:rsidRDefault="00074190">
      <w:pPr>
        <w:pStyle w:val="BodyText"/>
        <w:spacing w:before="1"/>
        <w:rPr>
          <w:rFonts w:ascii="PMingLiU"/>
          <w:sz w:val="16"/>
        </w:rPr>
      </w:pPr>
    </w:p>
    <w:p w14:paraId="18861DB3" w14:textId="77777777" w:rsidR="00074190" w:rsidRDefault="00A33816">
      <w:pPr>
        <w:spacing w:before="49"/>
        <w:ind w:left="277" w:right="515"/>
        <w:jc w:val="center"/>
        <w:rPr>
          <w:rFonts w:ascii="PMingLiU"/>
          <w:sz w:val="20"/>
        </w:rPr>
      </w:pPr>
      <w:r>
        <w:rPr>
          <w:rFonts w:ascii="PMingLiU"/>
          <w:w w:val="110"/>
          <w:sz w:val="20"/>
        </w:rPr>
        <w:t>Table 2:  Maze 1 runtime analysis</w:t>
      </w:r>
    </w:p>
    <w:p w14:paraId="6C2E2155" w14:textId="77777777" w:rsidR="00074190" w:rsidRDefault="00074190">
      <w:pPr>
        <w:pStyle w:val="BodyText"/>
        <w:spacing w:before="9" w:after="1"/>
        <w:rPr>
          <w:rFonts w:ascii="PMingLiU"/>
          <w:sz w:val="1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074190" w14:paraId="6C5417D5" w14:textId="77777777">
        <w:trPr>
          <w:trHeight w:val="286"/>
        </w:trPr>
        <w:tc>
          <w:tcPr>
            <w:tcW w:w="1764" w:type="dxa"/>
          </w:tcPr>
          <w:p w14:paraId="40C1BAC1" w14:textId="77777777" w:rsidR="00074190" w:rsidRDefault="00A33816">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63266823" w14:textId="77777777" w:rsidR="00074190" w:rsidRDefault="00A33816">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5375E161" w14:textId="77777777" w:rsidR="00074190" w:rsidRDefault="00A33816">
            <w:pPr>
              <w:pStyle w:val="TableParagraph"/>
              <w:spacing w:line="253" w:lineRule="exact"/>
              <w:ind w:left="129" w:right="121"/>
              <w:rPr>
                <w:rFonts w:ascii="Times New Roman"/>
                <w:b/>
                <w:sz w:val="24"/>
              </w:rPr>
            </w:pPr>
            <w:r>
              <w:rPr>
                <w:rFonts w:ascii="Times New Roman"/>
                <w:b/>
                <w:w w:val="115"/>
                <w:sz w:val="24"/>
              </w:rPr>
              <w:t>Runtime (mins/run)</w:t>
            </w:r>
          </w:p>
        </w:tc>
      </w:tr>
      <w:tr w:rsidR="00074190" w14:paraId="7D50E061" w14:textId="77777777">
        <w:trPr>
          <w:trHeight w:val="286"/>
        </w:trPr>
        <w:tc>
          <w:tcPr>
            <w:tcW w:w="1764" w:type="dxa"/>
          </w:tcPr>
          <w:p w14:paraId="71233F29" w14:textId="77777777" w:rsidR="00074190" w:rsidRDefault="00A33816">
            <w:pPr>
              <w:pStyle w:val="TableParagraph"/>
              <w:ind w:left="107" w:right="99"/>
              <w:rPr>
                <w:sz w:val="24"/>
              </w:rPr>
            </w:pPr>
            <w:r>
              <w:rPr>
                <w:w w:val="110"/>
                <w:sz w:val="24"/>
              </w:rPr>
              <w:t>SARSA</w:t>
            </w:r>
          </w:p>
        </w:tc>
        <w:tc>
          <w:tcPr>
            <w:tcW w:w="5057" w:type="dxa"/>
          </w:tcPr>
          <w:p w14:paraId="703B009A" w14:textId="77777777" w:rsidR="00074190" w:rsidRDefault="00A33816">
            <w:pPr>
              <w:pStyle w:val="TableParagraph"/>
              <w:spacing w:line="267" w:lineRule="exact"/>
              <w:rPr>
                <w:sz w:val="24"/>
              </w:rPr>
            </w:pPr>
            <w:r>
              <w:rPr>
                <w:rFonts w:ascii="Gulim" w:hAnsi="Gulim"/>
                <w:sz w:val="24"/>
              </w:rPr>
              <w:t>∼</w:t>
            </w:r>
            <w:r>
              <w:rPr>
                <w:sz w:val="24"/>
              </w:rPr>
              <w:t>200</w:t>
            </w:r>
          </w:p>
        </w:tc>
        <w:tc>
          <w:tcPr>
            <w:tcW w:w="2654" w:type="dxa"/>
          </w:tcPr>
          <w:p w14:paraId="229305C3" w14:textId="18FF215F" w:rsidR="00074190" w:rsidRDefault="006334A8">
            <w:pPr>
              <w:pStyle w:val="TableParagraph"/>
              <w:ind w:left="129" w:right="121"/>
              <w:rPr>
                <w:sz w:val="24"/>
              </w:rPr>
            </w:pPr>
            <w:ins w:id="285" w:author="William Ngo" w:date="2019-04-12T12:07:00Z">
              <w:r>
                <w:rPr>
                  <w:rFonts w:ascii="Gulim" w:hAnsi="Gulim"/>
                  <w:sz w:val="24"/>
                </w:rPr>
                <w:t>∼</w:t>
              </w:r>
            </w:ins>
            <w:r w:rsidR="00A33816">
              <w:rPr>
                <w:w w:val="105"/>
                <w:sz w:val="24"/>
              </w:rPr>
              <w:t>0.085</w:t>
            </w:r>
          </w:p>
        </w:tc>
      </w:tr>
      <w:tr w:rsidR="00074190" w14:paraId="50A1014C" w14:textId="77777777">
        <w:trPr>
          <w:trHeight w:val="286"/>
        </w:trPr>
        <w:tc>
          <w:tcPr>
            <w:tcW w:w="1764" w:type="dxa"/>
          </w:tcPr>
          <w:p w14:paraId="22BCE193" w14:textId="77777777" w:rsidR="00074190" w:rsidRDefault="00A33816">
            <w:pPr>
              <w:pStyle w:val="TableParagraph"/>
              <w:ind w:left="106" w:right="99"/>
              <w:rPr>
                <w:sz w:val="24"/>
              </w:rPr>
            </w:pPr>
            <w:r>
              <w:rPr>
                <w:w w:val="105"/>
                <w:sz w:val="24"/>
              </w:rPr>
              <w:t>Q-Learning</w:t>
            </w:r>
          </w:p>
        </w:tc>
        <w:tc>
          <w:tcPr>
            <w:tcW w:w="5057" w:type="dxa"/>
          </w:tcPr>
          <w:p w14:paraId="43269374" w14:textId="77777777" w:rsidR="00074190" w:rsidRDefault="00A33816">
            <w:pPr>
              <w:pStyle w:val="TableParagraph"/>
              <w:spacing w:line="267" w:lineRule="exact"/>
              <w:rPr>
                <w:sz w:val="24"/>
              </w:rPr>
            </w:pPr>
            <w:r>
              <w:rPr>
                <w:rFonts w:ascii="Gulim" w:hAnsi="Gulim"/>
                <w:sz w:val="24"/>
              </w:rPr>
              <w:t>∼</w:t>
            </w:r>
            <w:r>
              <w:rPr>
                <w:sz w:val="24"/>
              </w:rPr>
              <w:t>150</w:t>
            </w:r>
          </w:p>
        </w:tc>
        <w:tc>
          <w:tcPr>
            <w:tcW w:w="2654" w:type="dxa"/>
          </w:tcPr>
          <w:p w14:paraId="39F394D2" w14:textId="0EAFF9F4" w:rsidR="00074190" w:rsidRDefault="006334A8">
            <w:pPr>
              <w:pStyle w:val="TableParagraph"/>
              <w:ind w:left="129" w:right="121"/>
              <w:rPr>
                <w:sz w:val="24"/>
              </w:rPr>
            </w:pPr>
            <w:ins w:id="286" w:author="William Ngo" w:date="2019-04-12T12:07:00Z">
              <w:r>
                <w:rPr>
                  <w:rFonts w:ascii="Gulim" w:hAnsi="Gulim"/>
                  <w:sz w:val="24"/>
                </w:rPr>
                <w:t>∼</w:t>
              </w:r>
            </w:ins>
            <w:r w:rsidR="00A33816">
              <w:rPr>
                <w:w w:val="105"/>
                <w:sz w:val="24"/>
              </w:rPr>
              <w:t>0.075</w:t>
            </w:r>
          </w:p>
        </w:tc>
      </w:tr>
      <w:tr w:rsidR="00074190" w14:paraId="7DB4C634" w14:textId="77777777">
        <w:trPr>
          <w:trHeight w:val="286"/>
        </w:trPr>
        <w:tc>
          <w:tcPr>
            <w:tcW w:w="1764" w:type="dxa"/>
          </w:tcPr>
          <w:p w14:paraId="4BBBA59D" w14:textId="77777777" w:rsidR="00074190" w:rsidRDefault="00A33816">
            <w:pPr>
              <w:pStyle w:val="TableParagraph"/>
              <w:ind w:left="107" w:right="99"/>
              <w:rPr>
                <w:sz w:val="24"/>
              </w:rPr>
            </w:pPr>
            <w:r>
              <w:rPr>
                <w:w w:val="110"/>
                <w:sz w:val="24"/>
              </w:rPr>
              <w:t>n-Step SARSA</w:t>
            </w:r>
          </w:p>
        </w:tc>
        <w:tc>
          <w:tcPr>
            <w:tcW w:w="5057" w:type="dxa"/>
          </w:tcPr>
          <w:p w14:paraId="78CD4C2D" w14:textId="77777777" w:rsidR="00074190" w:rsidRDefault="00A33816">
            <w:pPr>
              <w:pStyle w:val="TableParagraph"/>
              <w:spacing w:line="267" w:lineRule="exact"/>
              <w:rPr>
                <w:sz w:val="24"/>
              </w:rPr>
            </w:pPr>
            <w:r>
              <w:rPr>
                <w:rFonts w:ascii="Gulim" w:hAnsi="Gulim"/>
                <w:sz w:val="24"/>
              </w:rPr>
              <w:t>∼</w:t>
            </w:r>
            <w:r>
              <w:rPr>
                <w:sz w:val="24"/>
              </w:rPr>
              <w:t>200</w:t>
            </w:r>
          </w:p>
        </w:tc>
        <w:tc>
          <w:tcPr>
            <w:tcW w:w="2654" w:type="dxa"/>
          </w:tcPr>
          <w:p w14:paraId="76F059DF" w14:textId="1014C136" w:rsidR="00074190" w:rsidRDefault="006334A8">
            <w:pPr>
              <w:pStyle w:val="TableParagraph"/>
              <w:ind w:left="129" w:right="121"/>
              <w:rPr>
                <w:sz w:val="24"/>
              </w:rPr>
            </w:pPr>
            <w:ins w:id="287" w:author="William Ngo" w:date="2019-04-12T12:07:00Z">
              <w:r>
                <w:rPr>
                  <w:rFonts w:ascii="Gulim" w:hAnsi="Gulim"/>
                  <w:sz w:val="24"/>
                </w:rPr>
                <w:t>∼</w:t>
              </w:r>
            </w:ins>
            <w:r w:rsidR="00A33816">
              <w:rPr>
                <w:w w:val="105"/>
                <w:sz w:val="24"/>
              </w:rPr>
              <w:t>0.094</w:t>
            </w:r>
          </w:p>
        </w:tc>
      </w:tr>
    </w:tbl>
    <w:p w14:paraId="1B24C562" w14:textId="77777777" w:rsidR="00074190" w:rsidRDefault="00074190">
      <w:pPr>
        <w:pStyle w:val="BodyText"/>
        <w:spacing w:before="1"/>
        <w:rPr>
          <w:rFonts w:ascii="PMingLiU"/>
        </w:rPr>
      </w:pPr>
    </w:p>
    <w:p w14:paraId="6CB50A41" w14:textId="74A4D82A" w:rsidR="00074190" w:rsidRDefault="00A33816" w:rsidP="00AB3B65">
      <w:pPr>
        <w:pStyle w:val="BodyText"/>
        <w:spacing w:before="1" w:line="288" w:lineRule="exact"/>
        <w:ind w:left="110" w:right="347" w:firstLine="351"/>
        <w:jc w:val="both"/>
      </w:pPr>
      <w:r>
        <w:rPr>
          <w:spacing w:val="-10"/>
          <w:w w:val="110"/>
        </w:rPr>
        <w:t xml:space="preserve">We </w:t>
      </w:r>
      <w:r>
        <w:rPr>
          <w:w w:val="110"/>
        </w:rPr>
        <w:t xml:space="preserve">observe that Q-Learning converges at a </w:t>
      </w:r>
      <w:del w:id="288" w:author="William Ngo" w:date="2019-04-12T12:07:00Z">
        <w:r w:rsidDel="006334A8">
          <w:rPr>
            <w:spacing w:val="-4"/>
            <w:w w:val="110"/>
          </w:rPr>
          <w:delText xml:space="preserve">much </w:delText>
        </w:r>
      </w:del>
      <w:r>
        <w:rPr>
          <w:w w:val="110"/>
        </w:rPr>
        <w:t xml:space="preserve">greater rate than SARSA and 10-step SARSA. It converges in roughly 3/4 the number of episodes and has a per episode runtime which is quicker than that of the SARSA algorithms. </w:t>
      </w:r>
      <w:del w:id="289" w:author="Matteo Esposito" w:date="2019-04-12T20:02:00Z">
        <w:r w:rsidDel="00AB3B65">
          <w:rPr>
            <w:w w:val="110"/>
          </w:rPr>
          <w:delText xml:space="preserve">The results are somewhat similar to each other since the maze that the agent’s had to solve </w:delText>
        </w:r>
        <w:r w:rsidDel="00AB3B65">
          <w:rPr>
            <w:spacing w:val="-3"/>
            <w:w w:val="110"/>
          </w:rPr>
          <w:delText xml:space="preserve">was </w:delText>
        </w:r>
        <w:r w:rsidDel="00AB3B65">
          <w:rPr>
            <w:w w:val="110"/>
          </w:rPr>
          <w:delText xml:space="preserve">relatively simplistic in that it </w:delText>
        </w:r>
        <w:r w:rsidDel="00AB3B65">
          <w:rPr>
            <w:spacing w:val="-3"/>
            <w:w w:val="110"/>
          </w:rPr>
          <w:delText xml:space="preserve">was </w:delText>
        </w:r>
        <w:r w:rsidDel="00AB3B65">
          <w:rPr>
            <w:w w:val="110"/>
          </w:rPr>
          <w:delText>only an 8</w:delText>
        </w:r>
        <w:r w:rsidDel="00AB3B65">
          <w:rPr>
            <w:rFonts w:ascii="Palatino Linotype" w:hAnsi="Palatino Linotype"/>
            <w:i/>
            <w:w w:val="110"/>
          </w:rPr>
          <w:delText>x</w:delText>
        </w:r>
        <w:r w:rsidDel="00AB3B65">
          <w:rPr>
            <w:w w:val="110"/>
          </w:rPr>
          <w:delText xml:space="preserve">8 grid.  In the maze 2 example (section 3.4) </w:delText>
        </w:r>
        <w:r w:rsidDel="00AB3B65">
          <w:rPr>
            <w:spacing w:val="-4"/>
            <w:w w:val="110"/>
          </w:rPr>
          <w:delText xml:space="preserve">we  </w:delText>
        </w:r>
        <w:r w:rsidDel="00AB3B65">
          <w:rPr>
            <w:w w:val="110"/>
          </w:rPr>
          <w:delText>are dealing with a 15</w:delText>
        </w:r>
        <w:r w:rsidDel="00AB3B65">
          <w:rPr>
            <w:rFonts w:ascii="Palatino Linotype" w:hAnsi="Palatino Linotype"/>
            <w:i/>
            <w:w w:val="110"/>
          </w:rPr>
          <w:delText>x</w:delText>
        </w:r>
        <w:r w:rsidDel="00AB3B65">
          <w:rPr>
            <w:w w:val="110"/>
          </w:rPr>
          <w:delText>15</w:delText>
        </w:r>
        <w:r w:rsidDel="00AB3B65">
          <w:rPr>
            <w:spacing w:val="66"/>
            <w:w w:val="110"/>
          </w:rPr>
          <w:delText xml:space="preserve"> </w:delText>
        </w:r>
        <w:r w:rsidDel="00AB3B65">
          <w:rPr>
            <w:w w:val="110"/>
          </w:rPr>
          <w:delText xml:space="preserve">grid and therefore expect there to </w:delText>
        </w:r>
        <w:r w:rsidDel="00AB3B65">
          <w:rPr>
            <w:spacing w:val="3"/>
            <w:w w:val="110"/>
          </w:rPr>
          <w:delText xml:space="preserve">be </w:delText>
        </w:r>
        <w:r w:rsidDel="00AB3B65">
          <w:rPr>
            <w:w w:val="110"/>
          </w:rPr>
          <w:delText>a larger discrepency between the best and remaining algorithm runtimes and episodes until</w:delText>
        </w:r>
        <w:r w:rsidDel="00AB3B65">
          <w:rPr>
            <w:spacing w:val="48"/>
            <w:w w:val="110"/>
          </w:rPr>
          <w:delText xml:space="preserve"> </w:delText>
        </w:r>
        <w:r w:rsidDel="00AB3B65">
          <w:rPr>
            <w:w w:val="110"/>
          </w:rPr>
          <w:delText>convergence/optimality.</w:delText>
        </w:r>
      </w:del>
    </w:p>
    <w:p w14:paraId="78574EA7" w14:textId="77777777" w:rsidR="00074190" w:rsidRDefault="00074190">
      <w:pPr>
        <w:spacing w:line="288" w:lineRule="exact"/>
        <w:jc w:val="both"/>
        <w:sectPr w:rsidR="00074190">
          <w:pgSz w:w="11910" w:h="16840"/>
          <w:pgMar w:top="1580" w:right="940" w:bottom="2040" w:left="1180" w:header="0" w:footer="1843" w:gutter="0"/>
          <w:cols w:space="720"/>
        </w:sectPr>
      </w:pPr>
    </w:p>
    <w:p w14:paraId="4871645D" w14:textId="77777777" w:rsidR="00074190" w:rsidRDefault="00074190">
      <w:pPr>
        <w:pStyle w:val="BodyText"/>
        <w:rPr>
          <w:sz w:val="20"/>
        </w:rPr>
      </w:pPr>
    </w:p>
    <w:p w14:paraId="41241BD3" w14:textId="77777777" w:rsidR="00074190" w:rsidRDefault="00074190">
      <w:pPr>
        <w:pStyle w:val="BodyText"/>
        <w:spacing w:before="2"/>
        <w:rPr>
          <w:sz w:val="28"/>
        </w:rPr>
      </w:pPr>
    </w:p>
    <w:p w14:paraId="214C57E7" w14:textId="7C7CE1AB" w:rsidR="00074190" w:rsidDel="00AB3B65" w:rsidRDefault="00A33816">
      <w:pPr>
        <w:spacing w:before="79" w:line="204" w:lineRule="auto"/>
        <w:ind w:left="110" w:right="99"/>
        <w:rPr>
          <w:del w:id="290" w:author="Matteo Esposito" w:date="2019-04-12T20:03:00Z"/>
          <w:rFonts w:ascii="PMingLiU"/>
          <w:sz w:val="20"/>
        </w:rPr>
      </w:pPr>
      <w:del w:id="291" w:author="Matteo Esposito" w:date="2019-04-12T20:03:00Z">
        <w:r w:rsidDel="00AB3B65">
          <w:rPr>
            <w:rFonts w:ascii="PMingLiU"/>
            <w:w w:val="115"/>
            <w:sz w:val="20"/>
          </w:rPr>
          <w:delText xml:space="preserve">Table 3: Results of random policy after 10000 episodes </w:delText>
        </w:r>
        <w:r w:rsidDel="00AB3B65">
          <w:rPr>
            <w:rFonts w:ascii="PMingLiU"/>
            <w:color w:val="FF0000"/>
            <w:w w:val="115"/>
            <w:sz w:val="20"/>
          </w:rPr>
          <w:delText>Do we have this output for maze 1 and maze 2? At the moment I put this table for both . . .</w:delText>
        </w:r>
      </w:del>
    </w:p>
    <w:p w14:paraId="08D50220" w14:textId="5DEA4C63" w:rsidR="00074190" w:rsidDel="00AB3B65" w:rsidRDefault="00074190">
      <w:pPr>
        <w:pStyle w:val="BodyText"/>
        <w:spacing w:before="9"/>
        <w:rPr>
          <w:del w:id="292" w:author="Matteo Esposito" w:date="2019-04-12T20:03:00Z"/>
          <w:rFonts w:ascii="PMingLiU"/>
          <w:sz w:val="14"/>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074190" w:rsidDel="00AB3B65" w14:paraId="2AB69C74" w14:textId="0B5EA151">
        <w:trPr>
          <w:trHeight w:val="286"/>
          <w:del w:id="293" w:author="Matteo Esposito" w:date="2019-04-12T20:03:00Z"/>
        </w:trPr>
        <w:tc>
          <w:tcPr>
            <w:tcW w:w="3435" w:type="dxa"/>
          </w:tcPr>
          <w:p w14:paraId="6EBF4ADB" w14:textId="7F847E9E" w:rsidR="00074190" w:rsidDel="00AB3B65" w:rsidRDefault="00A33816">
            <w:pPr>
              <w:pStyle w:val="TableParagraph"/>
              <w:ind w:left="148" w:right="142"/>
              <w:rPr>
                <w:del w:id="294" w:author="Matteo Esposito" w:date="2019-04-12T20:03:00Z"/>
                <w:sz w:val="24"/>
              </w:rPr>
            </w:pPr>
            <w:del w:id="295" w:author="Matteo Esposito" w:date="2019-04-12T20:03:00Z">
              <w:r w:rsidDel="00AB3B65">
                <w:rPr>
                  <w:w w:val="105"/>
                  <w:sz w:val="24"/>
                </w:rPr>
                <w:delText>Number of episodes that ended</w:delText>
              </w:r>
            </w:del>
          </w:p>
        </w:tc>
        <w:tc>
          <w:tcPr>
            <w:tcW w:w="4542" w:type="dxa"/>
          </w:tcPr>
          <w:p w14:paraId="3BA7AD78" w14:textId="5D651EE2" w:rsidR="00074190" w:rsidDel="00AB3B65" w:rsidRDefault="00A33816">
            <w:pPr>
              <w:pStyle w:val="TableParagraph"/>
              <w:ind w:left="119" w:right="113"/>
              <w:rPr>
                <w:del w:id="296" w:author="Matteo Esposito" w:date="2019-04-12T20:03:00Z"/>
                <w:sz w:val="24"/>
              </w:rPr>
            </w:pPr>
            <w:del w:id="297" w:author="Matteo Esposito" w:date="2019-04-12T20:03:00Z">
              <w:r w:rsidDel="00AB3B65">
                <w:rPr>
                  <w:w w:val="110"/>
                  <w:sz w:val="24"/>
                </w:rPr>
                <w:delText>Average Return of the policies that ended</w:delText>
              </w:r>
            </w:del>
          </w:p>
        </w:tc>
      </w:tr>
      <w:tr w:rsidR="00074190" w:rsidDel="00AB3B65" w14:paraId="45F72B1B" w14:textId="24B8EBE9">
        <w:trPr>
          <w:trHeight w:val="286"/>
          <w:del w:id="298" w:author="Matteo Esposito" w:date="2019-04-12T20:03:00Z"/>
        </w:trPr>
        <w:tc>
          <w:tcPr>
            <w:tcW w:w="3435" w:type="dxa"/>
          </w:tcPr>
          <w:p w14:paraId="3A9CC909" w14:textId="0BE9192E" w:rsidR="00074190" w:rsidDel="00AB3B65" w:rsidRDefault="00A33816">
            <w:pPr>
              <w:pStyle w:val="TableParagraph"/>
              <w:ind w:left="148" w:right="141"/>
              <w:rPr>
                <w:del w:id="299" w:author="Matteo Esposito" w:date="2019-04-12T20:03:00Z"/>
                <w:sz w:val="24"/>
              </w:rPr>
            </w:pPr>
            <w:del w:id="300" w:author="Matteo Esposito" w:date="2019-04-12T20:03:00Z">
              <w:r w:rsidDel="00AB3B65">
                <w:rPr>
                  <w:w w:val="105"/>
                  <w:sz w:val="24"/>
                </w:rPr>
                <w:delText>1075</w:delText>
              </w:r>
            </w:del>
          </w:p>
        </w:tc>
        <w:tc>
          <w:tcPr>
            <w:tcW w:w="4542" w:type="dxa"/>
          </w:tcPr>
          <w:p w14:paraId="2BD92F45" w14:textId="7305130E" w:rsidR="00074190" w:rsidDel="00AB3B65" w:rsidRDefault="00A33816">
            <w:pPr>
              <w:pStyle w:val="TableParagraph"/>
              <w:ind w:left="119" w:right="112"/>
              <w:rPr>
                <w:del w:id="301" w:author="Matteo Esposito" w:date="2019-04-12T20:03:00Z"/>
                <w:sz w:val="24"/>
              </w:rPr>
            </w:pPr>
            <w:del w:id="302" w:author="Matteo Esposito" w:date="2019-04-12T20:03:00Z">
              <w:r w:rsidDel="00AB3B65">
                <w:rPr>
                  <w:w w:val="105"/>
                  <w:sz w:val="24"/>
                </w:rPr>
                <w:delText>-115.569</w:delText>
              </w:r>
            </w:del>
          </w:p>
        </w:tc>
      </w:tr>
    </w:tbl>
    <w:p w14:paraId="363D77C3" w14:textId="38333FC9" w:rsidR="00074190" w:rsidDel="00AB3B65" w:rsidRDefault="00A33816">
      <w:pPr>
        <w:spacing w:before="17" w:line="204" w:lineRule="auto"/>
        <w:ind w:left="110"/>
        <w:rPr>
          <w:del w:id="303" w:author="Matteo Esposito" w:date="2019-04-12T20:03:00Z"/>
          <w:rFonts w:ascii="PMingLiU"/>
          <w:sz w:val="20"/>
        </w:rPr>
      </w:pPr>
      <w:del w:id="304" w:author="Matteo Esposito" w:date="2019-04-12T20:03:00Z">
        <w:r w:rsidDel="00AB3B65">
          <w:rPr>
            <w:rFonts w:ascii="PMingLiU"/>
            <w:w w:val="110"/>
            <w:sz w:val="20"/>
          </w:rPr>
          <w:delText>Using the random policy algorithm, out of 10000 episodes only 10.75% of all episodes exit the maze success- fully/terminate, yielding an average reward of -115.596.</w:delText>
        </w:r>
      </w:del>
    </w:p>
    <w:p w14:paraId="6F283C38" w14:textId="77777777" w:rsidR="00074190" w:rsidRDefault="00074190">
      <w:pPr>
        <w:pStyle w:val="BodyText"/>
        <w:rPr>
          <w:rFonts w:ascii="PMingLiU"/>
          <w:sz w:val="20"/>
        </w:rPr>
      </w:pPr>
    </w:p>
    <w:p w14:paraId="759B1C03" w14:textId="77777777" w:rsidR="00074190" w:rsidRDefault="00074190">
      <w:pPr>
        <w:pStyle w:val="BodyText"/>
        <w:rPr>
          <w:rFonts w:ascii="PMingLiU"/>
          <w:sz w:val="20"/>
        </w:rPr>
      </w:pPr>
    </w:p>
    <w:p w14:paraId="5A8EA00A" w14:textId="77777777" w:rsidR="00074190" w:rsidRDefault="00074190">
      <w:pPr>
        <w:pStyle w:val="BodyText"/>
        <w:spacing w:before="8"/>
        <w:rPr>
          <w:rFonts w:ascii="PMingLiU"/>
          <w:sz w:val="13"/>
        </w:rPr>
      </w:pPr>
    </w:p>
    <w:p w14:paraId="2C9E90B3" w14:textId="77777777" w:rsidR="00074190" w:rsidRDefault="00A33816">
      <w:pPr>
        <w:spacing w:before="1"/>
        <w:ind w:left="278" w:right="515"/>
        <w:jc w:val="center"/>
        <w:rPr>
          <w:rFonts w:ascii="PMingLiU"/>
          <w:sz w:val="20"/>
        </w:rPr>
      </w:pPr>
      <w:r>
        <w:rPr>
          <w:rFonts w:ascii="PMingLiU"/>
          <w:w w:val="110"/>
          <w:sz w:val="20"/>
        </w:rPr>
        <w:t>Figure 6: Optimal actions on maze 1 using</w:t>
      </w:r>
      <w:r>
        <w:rPr>
          <w:rFonts w:ascii="PMingLiU"/>
          <w:spacing w:val="52"/>
          <w:w w:val="110"/>
          <w:sz w:val="20"/>
        </w:rPr>
        <w:t xml:space="preserve"> </w:t>
      </w:r>
      <w:r>
        <w:rPr>
          <w:rFonts w:ascii="PMingLiU"/>
          <w:w w:val="110"/>
          <w:sz w:val="20"/>
        </w:rPr>
        <w:t>SARSA</w:t>
      </w:r>
    </w:p>
    <w:p w14:paraId="5A220089" w14:textId="77777777" w:rsidR="00074190" w:rsidRDefault="00A33816">
      <w:pPr>
        <w:pStyle w:val="BodyText"/>
        <w:spacing w:before="9"/>
        <w:rPr>
          <w:rFonts w:ascii="PMingLiU"/>
        </w:rPr>
      </w:pPr>
      <w:r>
        <w:rPr>
          <w:noProof/>
        </w:rPr>
        <w:drawing>
          <wp:anchor distT="0" distB="0" distL="0" distR="0" simplePos="0" relativeHeight="17" behindDoc="0" locked="0" layoutInCell="1" allowOverlap="1" wp14:anchorId="4D7EB439" wp14:editId="10D4DC1B">
            <wp:simplePos x="0" y="0"/>
            <wp:positionH relativeFrom="page">
              <wp:posOffset>1744615</wp:posOffset>
            </wp:positionH>
            <wp:positionV relativeFrom="paragraph">
              <wp:posOffset>244067</wp:posOffset>
            </wp:positionV>
            <wp:extent cx="4198143" cy="250326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4198143" cy="2503265"/>
                    </a:xfrm>
                    <a:prstGeom prst="rect">
                      <a:avLst/>
                    </a:prstGeom>
                  </pic:spPr>
                </pic:pic>
              </a:graphicData>
            </a:graphic>
          </wp:anchor>
        </w:drawing>
      </w:r>
    </w:p>
    <w:p w14:paraId="657B7BFB" w14:textId="77777777" w:rsidR="00074190" w:rsidRDefault="00074190">
      <w:pPr>
        <w:rPr>
          <w:rFonts w:ascii="PMingLiU"/>
        </w:rPr>
        <w:sectPr w:rsidR="00074190">
          <w:pgSz w:w="11910" w:h="16840"/>
          <w:pgMar w:top="1580" w:right="940" w:bottom="2040" w:left="1180" w:header="0" w:footer="1843" w:gutter="0"/>
          <w:cols w:space="720"/>
        </w:sectPr>
      </w:pPr>
    </w:p>
    <w:p w14:paraId="4D5041D2" w14:textId="77777777" w:rsidR="00074190" w:rsidRDefault="00074190">
      <w:pPr>
        <w:pStyle w:val="BodyText"/>
        <w:rPr>
          <w:rFonts w:ascii="PMingLiU"/>
          <w:sz w:val="20"/>
        </w:rPr>
      </w:pPr>
    </w:p>
    <w:p w14:paraId="1AF9F5E0" w14:textId="77777777" w:rsidR="00074190" w:rsidRDefault="00074190">
      <w:pPr>
        <w:pStyle w:val="BodyText"/>
        <w:spacing w:before="10"/>
        <w:rPr>
          <w:rFonts w:ascii="PMingLiU"/>
          <w:sz w:val="18"/>
        </w:rPr>
      </w:pPr>
    </w:p>
    <w:p w14:paraId="025A4B06" w14:textId="77777777" w:rsidR="00074190" w:rsidRDefault="00A33816">
      <w:pPr>
        <w:spacing w:before="50"/>
        <w:ind w:left="278" w:right="515"/>
        <w:jc w:val="center"/>
        <w:rPr>
          <w:rFonts w:ascii="PMingLiU"/>
          <w:sz w:val="20"/>
        </w:rPr>
      </w:pPr>
      <w:r>
        <w:rPr>
          <w:rFonts w:ascii="PMingLiU"/>
          <w:w w:val="110"/>
          <w:sz w:val="20"/>
        </w:rPr>
        <w:t>Figure 7: Optimal actions on maze 1 using Q-Learning</w:t>
      </w:r>
    </w:p>
    <w:p w14:paraId="5CFCE4F1" w14:textId="77777777" w:rsidR="00074190" w:rsidRDefault="00A33816">
      <w:pPr>
        <w:pStyle w:val="BodyText"/>
        <w:spacing w:before="10"/>
        <w:rPr>
          <w:rFonts w:ascii="PMingLiU"/>
        </w:rPr>
      </w:pPr>
      <w:r>
        <w:rPr>
          <w:noProof/>
        </w:rPr>
        <w:drawing>
          <wp:anchor distT="0" distB="0" distL="0" distR="0" simplePos="0" relativeHeight="18" behindDoc="0" locked="0" layoutInCell="1" allowOverlap="1" wp14:anchorId="510CB2C7" wp14:editId="6F335442">
            <wp:simplePos x="0" y="0"/>
            <wp:positionH relativeFrom="page">
              <wp:posOffset>1744615</wp:posOffset>
            </wp:positionH>
            <wp:positionV relativeFrom="paragraph">
              <wp:posOffset>244292</wp:posOffset>
            </wp:positionV>
            <wp:extent cx="4300537" cy="25643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4300537" cy="2564320"/>
                    </a:xfrm>
                    <a:prstGeom prst="rect">
                      <a:avLst/>
                    </a:prstGeom>
                  </pic:spPr>
                </pic:pic>
              </a:graphicData>
            </a:graphic>
          </wp:anchor>
        </w:drawing>
      </w:r>
    </w:p>
    <w:p w14:paraId="6CE7E17E" w14:textId="77777777" w:rsidR="00074190" w:rsidRDefault="00074190">
      <w:pPr>
        <w:pStyle w:val="BodyText"/>
        <w:rPr>
          <w:rFonts w:ascii="PMingLiU"/>
          <w:sz w:val="20"/>
        </w:rPr>
      </w:pPr>
    </w:p>
    <w:p w14:paraId="16C29DDB" w14:textId="77777777" w:rsidR="00074190" w:rsidRDefault="00074190">
      <w:pPr>
        <w:pStyle w:val="BodyText"/>
        <w:rPr>
          <w:rFonts w:ascii="PMingLiU"/>
          <w:sz w:val="20"/>
        </w:rPr>
      </w:pPr>
    </w:p>
    <w:p w14:paraId="432E906F" w14:textId="77777777" w:rsidR="00074190" w:rsidRDefault="00074190">
      <w:pPr>
        <w:pStyle w:val="BodyText"/>
        <w:rPr>
          <w:rFonts w:ascii="PMingLiU"/>
          <w:sz w:val="20"/>
        </w:rPr>
      </w:pPr>
    </w:p>
    <w:p w14:paraId="6C67BCCD" w14:textId="77777777" w:rsidR="00074190" w:rsidRDefault="00074190">
      <w:pPr>
        <w:pStyle w:val="BodyText"/>
        <w:spacing w:before="11"/>
        <w:rPr>
          <w:rFonts w:ascii="PMingLiU"/>
          <w:sz w:val="13"/>
        </w:rPr>
      </w:pPr>
    </w:p>
    <w:p w14:paraId="62C2F371" w14:textId="77777777" w:rsidR="00074190" w:rsidRDefault="00A33816">
      <w:pPr>
        <w:ind w:left="277" w:right="515"/>
        <w:jc w:val="center"/>
        <w:rPr>
          <w:rFonts w:ascii="PMingLiU"/>
          <w:sz w:val="20"/>
        </w:rPr>
      </w:pPr>
      <w:r>
        <w:rPr>
          <w:rFonts w:ascii="PMingLiU"/>
          <w:w w:val="110"/>
          <w:sz w:val="20"/>
        </w:rPr>
        <w:t>Figure 8: Optimal actions on maze 1 using 10-step SARSA</w:t>
      </w:r>
    </w:p>
    <w:p w14:paraId="6C021056" w14:textId="77777777" w:rsidR="00074190" w:rsidRDefault="00A33816">
      <w:pPr>
        <w:pStyle w:val="BodyText"/>
        <w:spacing w:before="9"/>
        <w:rPr>
          <w:rFonts w:ascii="PMingLiU"/>
        </w:rPr>
      </w:pPr>
      <w:r>
        <w:rPr>
          <w:noProof/>
        </w:rPr>
        <w:drawing>
          <wp:anchor distT="0" distB="0" distL="0" distR="0" simplePos="0" relativeHeight="19" behindDoc="0" locked="0" layoutInCell="1" allowOverlap="1" wp14:anchorId="1F344B42" wp14:editId="3437F061">
            <wp:simplePos x="0" y="0"/>
            <wp:positionH relativeFrom="page">
              <wp:posOffset>1744615</wp:posOffset>
            </wp:positionH>
            <wp:positionV relativeFrom="paragraph">
              <wp:posOffset>244178</wp:posOffset>
            </wp:positionV>
            <wp:extent cx="4198143" cy="25032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4198143" cy="2503265"/>
                    </a:xfrm>
                    <a:prstGeom prst="rect">
                      <a:avLst/>
                    </a:prstGeom>
                  </pic:spPr>
                </pic:pic>
              </a:graphicData>
            </a:graphic>
          </wp:anchor>
        </w:drawing>
      </w:r>
    </w:p>
    <w:p w14:paraId="2639AEBA" w14:textId="77777777" w:rsidR="00074190" w:rsidRDefault="00074190">
      <w:pPr>
        <w:rPr>
          <w:rFonts w:ascii="PMingLiU"/>
        </w:rPr>
        <w:sectPr w:rsidR="00074190">
          <w:pgSz w:w="11910" w:h="16840"/>
          <w:pgMar w:top="1580" w:right="940" w:bottom="2040" w:left="1180" w:header="0" w:footer="1843" w:gutter="0"/>
          <w:cols w:space="720"/>
        </w:sectPr>
      </w:pPr>
    </w:p>
    <w:p w14:paraId="0DF0D63D" w14:textId="77777777" w:rsidR="00074190" w:rsidRDefault="00074190">
      <w:pPr>
        <w:pStyle w:val="BodyText"/>
        <w:rPr>
          <w:rFonts w:ascii="PMingLiU"/>
          <w:sz w:val="20"/>
        </w:rPr>
      </w:pPr>
    </w:p>
    <w:p w14:paraId="6B578C44" w14:textId="77777777" w:rsidR="00074190" w:rsidRDefault="00074190">
      <w:pPr>
        <w:pStyle w:val="BodyText"/>
        <w:spacing w:before="10"/>
        <w:rPr>
          <w:rFonts w:ascii="PMingLiU"/>
          <w:sz w:val="21"/>
        </w:rPr>
      </w:pPr>
    </w:p>
    <w:p w14:paraId="18AD100E" w14:textId="77777777" w:rsidR="00074190" w:rsidRDefault="00A33816">
      <w:pPr>
        <w:pStyle w:val="ListParagraph"/>
        <w:numPr>
          <w:ilvl w:val="1"/>
          <w:numId w:val="3"/>
        </w:numPr>
        <w:tabs>
          <w:tab w:val="left" w:pos="613"/>
        </w:tabs>
        <w:spacing w:before="54"/>
        <w:rPr>
          <w:rFonts w:ascii="Bookman Old Style"/>
          <w:i/>
          <w:sz w:val="24"/>
        </w:rPr>
      </w:pPr>
      <w:commentRangeStart w:id="305"/>
      <w:r>
        <w:rPr>
          <w:rFonts w:ascii="Bookman Old Style"/>
          <w:i/>
          <w:w w:val="95"/>
          <w:sz w:val="24"/>
        </w:rPr>
        <w:t>Maze 2</w:t>
      </w:r>
      <w:r>
        <w:rPr>
          <w:rFonts w:ascii="Bookman Old Style"/>
          <w:i/>
          <w:spacing w:val="25"/>
          <w:w w:val="95"/>
          <w:sz w:val="24"/>
        </w:rPr>
        <w:t xml:space="preserve"> </w:t>
      </w:r>
      <w:r>
        <w:rPr>
          <w:rFonts w:ascii="Bookman Old Style"/>
          <w:i/>
          <w:w w:val="95"/>
          <w:sz w:val="24"/>
        </w:rPr>
        <w:t>Results</w:t>
      </w:r>
      <w:commentRangeEnd w:id="305"/>
      <w:r w:rsidR="006334A8">
        <w:rPr>
          <w:rStyle w:val="CommentReference"/>
          <w:rFonts w:ascii="Garamond" w:eastAsia="Garamond" w:hAnsi="Garamond" w:cs="Garamond"/>
        </w:rPr>
        <w:commentReference w:id="305"/>
      </w:r>
    </w:p>
    <w:p w14:paraId="424DAC99" w14:textId="6E6F2A36" w:rsidR="00074190" w:rsidRDefault="00074190">
      <w:pPr>
        <w:pStyle w:val="BodyText"/>
        <w:spacing w:before="9"/>
        <w:rPr>
          <w:ins w:id="306" w:author="Matteo Esposito" w:date="2019-04-12T20:04:00Z"/>
          <w:rFonts w:ascii="Bookman Old Style"/>
          <w:i/>
          <w:sz w:val="22"/>
        </w:rPr>
      </w:pPr>
    </w:p>
    <w:p w14:paraId="2E4F08BF" w14:textId="77777777" w:rsidR="00AB3B65" w:rsidRDefault="00AB3B65" w:rsidP="00AB3B65">
      <w:pPr>
        <w:spacing w:before="79" w:line="204" w:lineRule="auto"/>
        <w:ind w:left="110" w:right="99"/>
        <w:rPr>
          <w:ins w:id="307" w:author="Matteo Esposito" w:date="2019-04-12T20:04:00Z"/>
          <w:rFonts w:ascii="PMingLiU"/>
          <w:sz w:val="20"/>
        </w:rPr>
      </w:pPr>
      <w:commentRangeStart w:id="308"/>
      <w:commentRangeStart w:id="309"/>
      <w:ins w:id="310" w:author="Matteo Esposito" w:date="2019-04-12T20:04:00Z">
        <w:r>
          <w:rPr>
            <w:rFonts w:ascii="PMingLiU"/>
            <w:w w:val="115"/>
            <w:sz w:val="20"/>
          </w:rPr>
          <w:t xml:space="preserve">Table 3: Results of random policy after 10000 episodes </w:t>
        </w:r>
        <w:r>
          <w:rPr>
            <w:rFonts w:ascii="PMingLiU"/>
            <w:color w:val="FF0000"/>
            <w:w w:val="115"/>
            <w:sz w:val="20"/>
          </w:rPr>
          <w:t>Do we have this output for maze 1 and maze 2? At the moment I put this table for both . . .</w:t>
        </w:r>
      </w:ins>
    </w:p>
    <w:p w14:paraId="290F5145" w14:textId="77777777" w:rsidR="00AB3B65" w:rsidRDefault="00AB3B65" w:rsidP="00AB3B65">
      <w:pPr>
        <w:pStyle w:val="BodyText"/>
        <w:spacing w:before="9"/>
        <w:rPr>
          <w:ins w:id="311" w:author="Matteo Esposito" w:date="2019-04-12T20:04:00Z"/>
          <w:rFonts w:ascii="PMingLiU"/>
          <w:sz w:val="14"/>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4542"/>
      </w:tblGrid>
      <w:tr w:rsidR="00AB3B65" w14:paraId="43BEB68B" w14:textId="77777777" w:rsidTr="00A7134A">
        <w:trPr>
          <w:trHeight w:val="286"/>
          <w:ins w:id="312" w:author="Matteo Esposito" w:date="2019-04-12T20:04:00Z"/>
        </w:trPr>
        <w:tc>
          <w:tcPr>
            <w:tcW w:w="3435" w:type="dxa"/>
          </w:tcPr>
          <w:p w14:paraId="4BAD7B4A" w14:textId="77777777" w:rsidR="00AB3B65" w:rsidRDefault="00AB3B65" w:rsidP="00A7134A">
            <w:pPr>
              <w:pStyle w:val="TableParagraph"/>
              <w:ind w:left="148" w:right="142"/>
              <w:rPr>
                <w:ins w:id="313" w:author="Matteo Esposito" w:date="2019-04-12T20:04:00Z"/>
                <w:sz w:val="24"/>
              </w:rPr>
            </w:pPr>
            <w:ins w:id="314" w:author="Matteo Esposito" w:date="2019-04-12T20:04:00Z">
              <w:r>
                <w:rPr>
                  <w:w w:val="105"/>
                  <w:sz w:val="24"/>
                </w:rPr>
                <w:t>Number of episodes that ended</w:t>
              </w:r>
            </w:ins>
          </w:p>
        </w:tc>
        <w:tc>
          <w:tcPr>
            <w:tcW w:w="4542" w:type="dxa"/>
          </w:tcPr>
          <w:p w14:paraId="595F9AB3" w14:textId="77777777" w:rsidR="00AB3B65" w:rsidRDefault="00AB3B65" w:rsidP="00A7134A">
            <w:pPr>
              <w:pStyle w:val="TableParagraph"/>
              <w:ind w:left="119" w:right="113"/>
              <w:rPr>
                <w:ins w:id="315" w:author="Matteo Esposito" w:date="2019-04-12T20:04:00Z"/>
                <w:sz w:val="24"/>
              </w:rPr>
            </w:pPr>
            <w:ins w:id="316" w:author="Matteo Esposito" w:date="2019-04-12T20:04:00Z">
              <w:r>
                <w:rPr>
                  <w:w w:val="110"/>
                  <w:sz w:val="24"/>
                </w:rPr>
                <w:t>Average Return of the policies that ended</w:t>
              </w:r>
            </w:ins>
          </w:p>
        </w:tc>
      </w:tr>
      <w:tr w:rsidR="00AB3B65" w14:paraId="0030C604" w14:textId="77777777" w:rsidTr="00A7134A">
        <w:trPr>
          <w:trHeight w:val="286"/>
          <w:ins w:id="317" w:author="Matteo Esposito" w:date="2019-04-12T20:04:00Z"/>
        </w:trPr>
        <w:tc>
          <w:tcPr>
            <w:tcW w:w="3435" w:type="dxa"/>
          </w:tcPr>
          <w:p w14:paraId="066DD375" w14:textId="77777777" w:rsidR="00AB3B65" w:rsidRDefault="00AB3B65" w:rsidP="00A7134A">
            <w:pPr>
              <w:pStyle w:val="TableParagraph"/>
              <w:ind w:left="148" w:right="141"/>
              <w:rPr>
                <w:ins w:id="318" w:author="Matteo Esposito" w:date="2019-04-12T20:04:00Z"/>
                <w:sz w:val="24"/>
              </w:rPr>
            </w:pPr>
            <w:ins w:id="319" w:author="Matteo Esposito" w:date="2019-04-12T20:04:00Z">
              <w:r>
                <w:rPr>
                  <w:w w:val="105"/>
                  <w:sz w:val="24"/>
                </w:rPr>
                <w:t>1075</w:t>
              </w:r>
            </w:ins>
          </w:p>
        </w:tc>
        <w:tc>
          <w:tcPr>
            <w:tcW w:w="4542" w:type="dxa"/>
          </w:tcPr>
          <w:p w14:paraId="3E55E4A1" w14:textId="77777777" w:rsidR="00AB3B65" w:rsidRDefault="00AB3B65" w:rsidP="00A7134A">
            <w:pPr>
              <w:pStyle w:val="TableParagraph"/>
              <w:ind w:left="119" w:right="112"/>
              <w:rPr>
                <w:ins w:id="320" w:author="Matteo Esposito" w:date="2019-04-12T20:04:00Z"/>
                <w:sz w:val="24"/>
              </w:rPr>
            </w:pPr>
            <w:ins w:id="321" w:author="Matteo Esposito" w:date="2019-04-12T20:04:00Z">
              <w:r>
                <w:rPr>
                  <w:w w:val="105"/>
                  <w:sz w:val="24"/>
                </w:rPr>
                <w:t>-115.569</w:t>
              </w:r>
            </w:ins>
          </w:p>
        </w:tc>
      </w:tr>
    </w:tbl>
    <w:p w14:paraId="6A292C8A" w14:textId="77777777" w:rsidR="00AB3B65" w:rsidRDefault="00AB3B65" w:rsidP="00AB3B65">
      <w:pPr>
        <w:spacing w:before="17" w:line="204" w:lineRule="auto"/>
        <w:ind w:left="110"/>
        <w:rPr>
          <w:ins w:id="322" w:author="Matteo Esposito" w:date="2019-04-12T20:04:00Z"/>
          <w:rFonts w:ascii="PMingLiU"/>
          <w:sz w:val="20"/>
        </w:rPr>
      </w:pPr>
      <w:ins w:id="323" w:author="Matteo Esposito" w:date="2019-04-12T20:04:00Z">
        <w:r>
          <w:rPr>
            <w:rFonts w:ascii="PMingLiU"/>
            <w:w w:val="110"/>
            <w:sz w:val="20"/>
          </w:rPr>
          <w:t>Using the random policy algorithm, out of 10000 episodes only 10.75% of all episodes exit the maze success- fully/terminate, yielding an average reward of -115.596.</w:t>
        </w:r>
        <w:commentRangeEnd w:id="308"/>
        <w:r>
          <w:rPr>
            <w:rStyle w:val="CommentReference"/>
          </w:rPr>
          <w:commentReference w:id="308"/>
        </w:r>
        <w:commentRangeEnd w:id="309"/>
        <w:r>
          <w:rPr>
            <w:rStyle w:val="CommentReference"/>
          </w:rPr>
          <w:commentReference w:id="309"/>
        </w:r>
      </w:ins>
    </w:p>
    <w:p w14:paraId="39B34AF2" w14:textId="77777777" w:rsidR="00AB3B65" w:rsidRDefault="00AB3B65">
      <w:pPr>
        <w:pStyle w:val="BodyText"/>
        <w:spacing w:before="9"/>
        <w:rPr>
          <w:rFonts w:ascii="Bookman Old Style"/>
          <w:i/>
          <w:sz w:val="22"/>
        </w:rPr>
      </w:pPr>
    </w:p>
    <w:p w14:paraId="38E3364F" w14:textId="77777777" w:rsidR="00074190" w:rsidRDefault="00A33816">
      <w:pPr>
        <w:spacing w:before="49"/>
        <w:ind w:left="278" w:right="515"/>
        <w:jc w:val="center"/>
        <w:rPr>
          <w:rFonts w:ascii="PMingLiU"/>
          <w:sz w:val="20"/>
        </w:rPr>
      </w:pPr>
      <w:r>
        <w:rPr>
          <w:rFonts w:ascii="PMingLiU"/>
          <w:w w:val="110"/>
          <w:sz w:val="20"/>
        </w:rPr>
        <w:t>Figure 9:  Maze 2 returns</w:t>
      </w:r>
    </w:p>
    <w:p w14:paraId="7FA74E89" w14:textId="77777777" w:rsidR="00074190" w:rsidRDefault="00A33816">
      <w:pPr>
        <w:pStyle w:val="BodyText"/>
        <w:spacing w:before="8"/>
        <w:rPr>
          <w:rFonts w:ascii="PMingLiU"/>
        </w:rPr>
      </w:pPr>
      <w:r>
        <w:rPr>
          <w:noProof/>
        </w:rPr>
        <w:drawing>
          <wp:anchor distT="0" distB="0" distL="0" distR="0" simplePos="0" relativeHeight="20" behindDoc="0" locked="0" layoutInCell="1" allowOverlap="1" wp14:anchorId="610D8510" wp14:editId="5EB6B01F">
            <wp:simplePos x="0" y="0"/>
            <wp:positionH relativeFrom="page">
              <wp:posOffset>1440002</wp:posOffset>
            </wp:positionH>
            <wp:positionV relativeFrom="paragraph">
              <wp:posOffset>243308</wp:posOffset>
            </wp:positionV>
            <wp:extent cx="4530090" cy="281568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4530090" cy="2815685"/>
                    </a:xfrm>
                    <a:prstGeom prst="rect">
                      <a:avLst/>
                    </a:prstGeom>
                  </pic:spPr>
                </pic:pic>
              </a:graphicData>
            </a:graphic>
          </wp:anchor>
        </w:drawing>
      </w:r>
    </w:p>
    <w:p w14:paraId="507CD5CE" w14:textId="77777777" w:rsidR="00074190" w:rsidRDefault="00074190">
      <w:pPr>
        <w:pStyle w:val="BodyText"/>
        <w:rPr>
          <w:rFonts w:ascii="PMingLiU"/>
          <w:sz w:val="20"/>
        </w:rPr>
      </w:pPr>
    </w:p>
    <w:p w14:paraId="60231960" w14:textId="77777777" w:rsidR="00074190" w:rsidRDefault="00074190">
      <w:pPr>
        <w:pStyle w:val="BodyText"/>
        <w:spacing w:before="9"/>
        <w:rPr>
          <w:rFonts w:ascii="PMingLiU"/>
          <w:sz w:val="18"/>
        </w:rPr>
      </w:pPr>
    </w:p>
    <w:p w14:paraId="3D91540A" w14:textId="77777777" w:rsidR="00074190" w:rsidRDefault="00A33816">
      <w:pPr>
        <w:spacing w:before="50"/>
        <w:ind w:left="277" w:right="515"/>
        <w:jc w:val="center"/>
        <w:rPr>
          <w:rFonts w:ascii="PMingLiU"/>
          <w:sz w:val="20"/>
        </w:rPr>
      </w:pPr>
      <w:r>
        <w:rPr>
          <w:rFonts w:ascii="PMingLiU"/>
          <w:w w:val="110"/>
          <w:sz w:val="20"/>
        </w:rPr>
        <w:t>Table 4:  Maze 2 runtime analysis</w:t>
      </w:r>
    </w:p>
    <w:p w14:paraId="0B51C726" w14:textId="77777777" w:rsidR="00074190" w:rsidRDefault="00074190">
      <w:pPr>
        <w:pStyle w:val="BodyText"/>
        <w:spacing w:before="9"/>
        <w:rPr>
          <w:rFonts w:ascii="PMingLiU"/>
          <w:sz w:val="1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5057"/>
        <w:gridCol w:w="2654"/>
      </w:tblGrid>
      <w:tr w:rsidR="00074190" w14:paraId="5AAB1985" w14:textId="77777777">
        <w:trPr>
          <w:trHeight w:val="286"/>
        </w:trPr>
        <w:tc>
          <w:tcPr>
            <w:tcW w:w="1764" w:type="dxa"/>
          </w:tcPr>
          <w:p w14:paraId="5B51A32B" w14:textId="77777777" w:rsidR="00074190" w:rsidRDefault="00A33816">
            <w:pPr>
              <w:pStyle w:val="TableParagraph"/>
              <w:spacing w:line="253" w:lineRule="exact"/>
              <w:ind w:left="106" w:right="99"/>
              <w:rPr>
                <w:rFonts w:ascii="Times New Roman"/>
                <w:b/>
                <w:sz w:val="24"/>
              </w:rPr>
            </w:pPr>
            <w:r>
              <w:rPr>
                <w:rFonts w:ascii="Times New Roman"/>
                <w:b/>
                <w:w w:val="115"/>
                <w:sz w:val="24"/>
              </w:rPr>
              <w:t>Algorithm</w:t>
            </w:r>
          </w:p>
        </w:tc>
        <w:tc>
          <w:tcPr>
            <w:tcW w:w="5057" w:type="dxa"/>
          </w:tcPr>
          <w:p w14:paraId="65ED8275" w14:textId="77777777" w:rsidR="00074190" w:rsidRDefault="00A33816">
            <w:pPr>
              <w:pStyle w:val="TableParagraph"/>
              <w:spacing w:line="253" w:lineRule="exact"/>
              <w:rPr>
                <w:rFonts w:ascii="Times New Roman"/>
                <w:b/>
                <w:sz w:val="24"/>
              </w:rPr>
            </w:pPr>
            <w:r>
              <w:rPr>
                <w:rFonts w:ascii="Times New Roman"/>
                <w:b/>
                <w:w w:val="120"/>
                <w:sz w:val="24"/>
              </w:rPr>
              <w:t>Average # Episodes Before Convergence</w:t>
            </w:r>
          </w:p>
        </w:tc>
        <w:tc>
          <w:tcPr>
            <w:tcW w:w="2654" w:type="dxa"/>
          </w:tcPr>
          <w:p w14:paraId="63B2BA8A" w14:textId="77777777" w:rsidR="00074190" w:rsidRDefault="00A33816">
            <w:pPr>
              <w:pStyle w:val="TableParagraph"/>
              <w:spacing w:line="253" w:lineRule="exact"/>
              <w:ind w:left="129" w:right="121"/>
              <w:rPr>
                <w:rFonts w:ascii="Times New Roman"/>
                <w:b/>
                <w:sz w:val="24"/>
              </w:rPr>
            </w:pPr>
            <w:r>
              <w:rPr>
                <w:rFonts w:ascii="Times New Roman"/>
                <w:b/>
                <w:w w:val="115"/>
                <w:sz w:val="24"/>
              </w:rPr>
              <w:t>Runtime (mins/run)</w:t>
            </w:r>
          </w:p>
        </w:tc>
      </w:tr>
      <w:tr w:rsidR="00074190" w14:paraId="695585A3" w14:textId="77777777">
        <w:trPr>
          <w:trHeight w:val="286"/>
        </w:trPr>
        <w:tc>
          <w:tcPr>
            <w:tcW w:w="1764" w:type="dxa"/>
          </w:tcPr>
          <w:p w14:paraId="70FEF7E7" w14:textId="77777777" w:rsidR="00074190" w:rsidRDefault="00A33816">
            <w:pPr>
              <w:pStyle w:val="TableParagraph"/>
              <w:ind w:left="107" w:right="99"/>
              <w:rPr>
                <w:sz w:val="24"/>
              </w:rPr>
            </w:pPr>
            <w:r>
              <w:rPr>
                <w:w w:val="110"/>
                <w:sz w:val="24"/>
              </w:rPr>
              <w:t>SARSA</w:t>
            </w:r>
          </w:p>
        </w:tc>
        <w:tc>
          <w:tcPr>
            <w:tcW w:w="5057" w:type="dxa"/>
          </w:tcPr>
          <w:p w14:paraId="00794B0A" w14:textId="77777777" w:rsidR="00074190" w:rsidRDefault="00A33816">
            <w:pPr>
              <w:pStyle w:val="TableParagraph"/>
              <w:spacing w:line="267" w:lineRule="exact"/>
              <w:rPr>
                <w:sz w:val="24"/>
              </w:rPr>
            </w:pPr>
            <w:r>
              <w:rPr>
                <w:rFonts w:ascii="Gulim" w:hAnsi="Gulim"/>
                <w:sz w:val="24"/>
              </w:rPr>
              <w:t>∼</w:t>
            </w:r>
            <w:r>
              <w:rPr>
                <w:sz w:val="24"/>
              </w:rPr>
              <w:t>800</w:t>
            </w:r>
          </w:p>
        </w:tc>
        <w:tc>
          <w:tcPr>
            <w:tcW w:w="2654" w:type="dxa"/>
          </w:tcPr>
          <w:p w14:paraId="48406452" w14:textId="2D0249EB" w:rsidR="00074190" w:rsidRDefault="00374054">
            <w:pPr>
              <w:pStyle w:val="TableParagraph"/>
              <w:ind w:left="129" w:right="121"/>
              <w:rPr>
                <w:sz w:val="24"/>
              </w:rPr>
            </w:pPr>
            <w:ins w:id="324" w:author="William Ngo" w:date="2019-04-12T12:12:00Z">
              <w:r>
                <w:rPr>
                  <w:rFonts w:ascii="Gulim" w:hAnsi="Gulim"/>
                  <w:sz w:val="24"/>
                </w:rPr>
                <w:t>∼</w:t>
              </w:r>
            </w:ins>
            <w:r w:rsidR="00A33816">
              <w:rPr>
                <w:w w:val="105"/>
                <w:sz w:val="24"/>
              </w:rPr>
              <w:t>0.375</w:t>
            </w:r>
          </w:p>
        </w:tc>
      </w:tr>
      <w:tr w:rsidR="00074190" w14:paraId="2EF6012B" w14:textId="77777777">
        <w:trPr>
          <w:trHeight w:val="286"/>
        </w:trPr>
        <w:tc>
          <w:tcPr>
            <w:tcW w:w="1764" w:type="dxa"/>
          </w:tcPr>
          <w:p w14:paraId="10F4C072" w14:textId="77777777" w:rsidR="00074190" w:rsidRDefault="00A33816">
            <w:pPr>
              <w:pStyle w:val="TableParagraph"/>
              <w:ind w:left="106" w:right="99"/>
              <w:rPr>
                <w:sz w:val="24"/>
              </w:rPr>
            </w:pPr>
            <w:r>
              <w:rPr>
                <w:w w:val="105"/>
                <w:sz w:val="24"/>
              </w:rPr>
              <w:t>Q-Learning</w:t>
            </w:r>
          </w:p>
        </w:tc>
        <w:tc>
          <w:tcPr>
            <w:tcW w:w="5057" w:type="dxa"/>
          </w:tcPr>
          <w:p w14:paraId="18877D0E" w14:textId="77777777" w:rsidR="00074190" w:rsidRDefault="00A33816">
            <w:pPr>
              <w:pStyle w:val="TableParagraph"/>
              <w:spacing w:line="267" w:lineRule="exact"/>
              <w:rPr>
                <w:sz w:val="24"/>
              </w:rPr>
            </w:pPr>
            <w:r>
              <w:rPr>
                <w:rFonts w:ascii="Gulim" w:hAnsi="Gulim"/>
                <w:sz w:val="24"/>
              </w:rPr>
              <w:t>∼</w:t>
            </w:r>
            <w:r>
              <w:rPr>
                <w:sz w:val="24"/>
              </w:rPr>
              <w:t>400</w:t>
            </w:r>
          </w:p>
        </w:tc>
        <w:tc>
          <w:tcPr>
            <w:tcW w:w="2654" w:type="dxa"/>
          </w:tcPr>
          <w:p w14:paraId="20D538F0" w14:textId="4BDA7D8F" w:rsidR="00074190" w:rsidRDefault="00374054">
            <w:pPr>
              <w:pStyle w:val="TableParagraph"/>
              <w:ind w:left="129" w:right="121"/>
              <w:rPr>
                <w:sz w:val="24"/>
              </w:rPr>
            </w:pPr>
            <w:ins w:id="325" w:author="William Ngo" w:date="2019-04-12T12:12:00Z">
              <w:r>
                <w:rPr>
                  <w:rFonts w:ascii="Gulim" w:hAnsi="Gulim"/>
                  <w:sz w:val="24"/>
                </w:rPr>
                <w:t>∼</w:t>
              </w:r>
            </w:ins>
            <w:r w:rsidR="00A33816">
              <w:rPr>
                <w:w w:val="105"/>
                <w:sz w:val="24"/>
              </w:rPr>
              <w:t>0.275</w:t>
            </w:r>
          </w:p>
        </w:tc>
      </w:tr>
      <w:tr w:rsidR="00074190" w14:paraId="07EE0E1C" w14:textId="77777777">
        <w:trPr>
          <w:trHeight w:val="286"/>
        </w:trPr>
        <w:tc>
          <w:tcPr>
            <w:tcW w:w="1764" w:type="dxa"/>
          </w:tcPr>
          <w:p w14:paraId="2E978804" w14:textId="77777777" w:rsidR="00074190" w:rsidRDefault="00A33816">
            <w:pPr>
              <w:pStyle w:val="TableParagraph"/>
              <w:ind w:left="107" w:right="99"/>
              <w:rPr>
                <w:sz w:val="24"/>
              </w:rPr>
            </w:pPr>
            <w:r>
              <w:rPr>
                <w:w w:val="110"/>
                <w:sz w:val="24"/>
              </w:rPr>
              <w:t>n-Step SARSA</w:t>
            </w:r>
          </w:p>
        </w:tc>
        <w:tc>
          <w:tcPr>
            <w:tcW w:w="5057" w:type="dxa"/>
          </w:tcPr>
          <w:p w14:paraId="0649E08A" w14:textId="77777777" w:rsidR="00074190" w:rsidRDefault="00A33816">
            <w:pPr>
              <w:pStyle w:val="TableParagraph"/>
              <w:spacing w:line="267" w:lineRule="exact"/>
              <w:rPr>
                <w:sz w:val="24"/>
              </w:rPr>
            </w:pPr>
            <w:r>
              <w:rPr>
                <w:rFonts w:ascii="Gulim" w:hAnsi="Gulim"/>
                <w:sz w:val="24"/>
              </w:rPr>
              <w:t>∼</w:t>
            </w:r>
            <w:r>
              <w:rPr>
                <w:sz w:val="24"/>
              </w:rPr>
              <w:t>800</w:t>
            </w:r>
          </w:p>
        </w:tc>
        <w:tc>
          <w:tcPr>
            <w:tcW w:w="2654" w:type="dxa"/>
          </w:tcPr>
          <w:p w14:paraId="5B37D4DD" w14:textId="180FB1D7" w:rsidR="00074190" w:rsidRDefault="00374054">
            <w:pPr>
              <w:pStyle w:val="TableParagraph"/>
              <w:ind w:left="129" w:right="121"/>
              <w:rPr>
                <w:sz w:val="24"/>
              </w:rPr>
            </w:pPr>
            <w:ins w:id="326" w:author="William Ngo" w:date="2019-04-12T12:12:00Z">
              <w:r>
                <w:rPr>
                  <w:rFonts w:ascii="Gulim" w:hAnsi="Gulim"/>
                  <w:sz w:val="24"/>
                </w:rPr>
                <w:t>∼</w:t>
              </w:r>
            </w:ins>
            <w:r w:rsidR="00A33816">
              <w:rPr>
                <w:w w:val="105"/>
                <w:sz w:val="24"/>
              </w:rPr>
              <w:t>0.354</w:t>
            </w:r>
          </w:p>
        </w:tc>
      </w:tr>
    </w:tbl>
    <w:p w14:paraId="52A00A42" w14:textId="77777777" w:rsidR="00074190" w:rsidRDefault="00074190">
      <w:pPr>
        <w:pStyle w:val="BodyText"/>
        <w:spacing w:before="11"/>
        <w:rPr>
          <w:rFonts w:ascii="PMingLiU"/>
          <w:sz w:val="25"/>
        </w:rPr>
      </w:pPr>
    </w:p>
    <w:p w14:paraId="60B667C2" w14:textId="77777777" w:rsidR="00074190" w:rsidRDefault="00A33816">
      <w:pPr>
        <w:pStyle w:val="BodyText"/>
        <w:spacing w:line="256" w:lineRule="auto"/>
        <w:ind w:left="110" w:right="347" w:firstLine="351"/>
        <w:jc w:val="both"/>
      </w:pPr>
      <w:r>
        <w:rPr>
          <w:w w:val="110"/>
        </w:rPr>
        <w:t xml:space="preserve">Similar to the plots in maze 1, </w:t>
      </w:r>
      <w:r>
        <w:rPr>
          <w:spacing w:val="-4"/>
          <w:w w:val="110"/>
        </w:rPr>
        <w:t xml:space="preserve">we </w:t>
      </w:r>
      <w:r>
        <w:rPr>
          <w:w w:val="110"/>
        </w:rPr>
        <w:t xml:space="preserve">observe that Q-Learning converges at a </w:t>
      </w:r>
      <w:r>
        <w:rPr>
          <w:spacing w:val="-4"/>
          <w:w w:val="110"/>
        </w:rPr>
        <w:t xml:space="preserve">much </w:t>
      </w:r>
      <w:r>
        <w:rPr>
          <w:w w:val="110"/>
        </w:rPr>
        <w:t xml:space="preserve">greater rate than SARSA and 10-step SARSA. It converges in roughly 1/2 the number of episodes and has a per episode runtime approximately 3/4 that of the SARSA algorithms. As ex- </w:t>
      </w:r>
      <w:proofErr w:type="spellStart"/>
      <w:r>
        <w:rPr>
          <w:w w:val="110"/>
        </w:rPr>
        <w:t>pected</w:t>
      </w:r>
      <w:proofErr w:type="spellEnd"/>
      <w:r>
        <w:rPr>
          <w:w w:val="110"/>
        </w:rPr>
        <w:t xml:space="preserve">, since </w:t>
      </w:r>
      <w:r>
        <w:rPr>
          <w:spacing w:val="-4"/>
          <w:w w:val="110"/>
        </w:rPr>
        <w:t xml:space="preserve">we </w:t>
      </w:r>
      <w:r>
        <w:rPr>
          <w:w w:val="110"/>
        </w:rPr>
        <w:t xml:space="preserve">are dealing with a </w:t>
      </w:r>
      <w:r>
        <w:rPr>
          <w:spacing w:val="-4"/>
          <w:w w:val="110"/>
        </w:rPr>
        <w:t xml:space="preserve">much </w:t>
      </w:r>
      <w:r>
        <w:rPr>
          <w:w w:val="110"/>
        </w:rPr>
        <w:t xml:space="preserve">larger grid relative to maze 1, there is a </w:t>
      </w:r>
      <w:r>
        <w:rPr>
          <w:spacing w:val="-4"/>
          <w:w w:val="110"/>
        </w:rPr>
        <w:t xml:space="preserve">much </w:t>
      </w:r>
      <w:r>
        <w:rPr>
          <w:w w:val="110"/>
        </w:rPr>
        <w:t>larger</w:t>
      </w:r>
      <w:r>
        <w:rPr>
          <w:spacing w:val="9"/>
          <w:w w:val="110"/>
        </w:rPr>
        <w:t xml:space="preserve"> </w:t>
      </w:r>
      <w:r>
        <w:rPr>
          <w:w w:val="110"/>
        </w:rPr>
        <w:t>difference</w:t>
      </w:r>
      <w:r>
        <w:rPr>
          <w:spacing w:val="10"/>
          <w:w w:val="110"/>
        </w:rPr>
        <w:t xml:space="preserve"> </w:t>
      </w:r>
      <w:r>
        <w:rPr>
          <w:w w:val="110"/>
        </w:rPr>
        <w:t>in</w:t>
      </w:r>
      <w:r>
        <w:rPr>
          <w:spacing w:val="10"/>
          <w:w w:val="110"/>
        </w:rPr>
        <w:t xml:space="preserve"> </w:t>
      </w:r>
      <w:r>
        <w:rPr>
          <w:w w:val="110"/>
        </w:rPr>
        <w:t>results</w:t>
      </w:r>
      <w:r>
        <w:rPr>
          <w:spacing w:val="9"/>
          <w:w w:val="110"/>
        </w:rPr>
        <w:t xml:space="preserve"> </w:t>
      </w:r>
      <w:r>
        <w:rPr>
          <w:w w:val="110"/>
        </w:rPr>
        <w:t>between</w:t>
      </w:r>
      <w:r>
        <w:rPr>
          <w:spacing w:val="10"/>
          <w:w w:val="110"/>
        </w:rPr>
        <w:t xml:space="preserve"> </w:t>
      </w:r>
      <w:r>
        <w:rPr>
          <w:w w:val="110"/>
        </w:rPr>
        <w:t>the</w:t>
      </w:r>
      <w:r>
        <w:rPr>
          <w:spacing w:val="10"/>
          <w:w w:val="110"/>
        </w:rPr>
        <w:t xml:space="preserve"> </w:t>
      </w:r>
      <w:r>
        <w:rPr>
          <w:w w:val="110"/>
        </w:rPr>
        <w:t>optimal</w:t>
      </w:r>
      <w:r>
        <w:rPr>
          <w:spacing w:val="9"/>
          <w:w w:val="110"/>
        </w:rPr>
        <w:t xml:space="preserve"> </w:t>
      </w:r>
      <w:r>
        <w:rPr>
          <w:w w:val="110"/>
        </w:rPr>
        <w:t>and</w:t>
      </w:r>
      <w:r>
        <w:rPr>
          <w:spacing w:val="10"/>
          <w:w w:val="110"/>
        </w:rPr>
        <w:t xml:space="preserve"> </w:t>
      </w:r>
      <w:r>
        <w:rPr>
          <w:w w:val="110"/>
        </w:rPr>
        <w:t>sub-optimal</w:t>
      </w:r>
      <w:r>
        <w:rPr>
          <w:spacing w:val="10"/>
          <w:w w:val="110"/>
        </w:rPr>
        <w:t xml:space="preserve"> </w:t>
      </w:r>
      <w:r>
        <w:rPr>
          <w:w w:val="110"/>
        </w:rPr>
        <w:t>algorithms.</w:t>
      </w:r>
    </w:p>
    <w:p w14:paraId="3B5143D8" w14:textId="77777777" w:rsidR="00074190" w:rsidRDefault="00074190">
      <w:pPr>
        <w:spacing w:line="256" w:lineRule="auto"/>
        <w:jc w:val="both"/>
        <w:rPr>
          <w:ins w:id="327" w:author="Matteo Esposito" w:date="2019-04-12T20:02:00Z"/>
        </w:rPr>
      </w:pPr>
    </w:p>
    <w:p w14:paraId="37A48BDD" w14:textId="6B2C0EAA" w:rsidR="00AB3B65" w:rsidRDefault="00AB3B65" w:rsidP="00AB3B65">
      <w:pPr>
        <w:pStyle w:val="BodyText"/>
        <w:spacing w:before="1" w:line="288" w:lineRule="exact"/>
        <w:ind w:left="110" w:right="347" w:firstLine="351"/>
        <w:jc w:val="both"/>
        <w:rPr>
          <w:ins w:id="328" w:author="Matteo Esposito" w:date="2019-04-12T20:02:00Z"/>
        </w:rPr>
      </w:pPr>
      <w:ins w:id="329" w:author="Matteo Esposito" w:date="2019-04-12T20:02:00Z">
        <w:r>
          <w:rPr>
            <w:w w:val="110"/>
          </w:rPr>
          <w:t>We note that t</w:t>
        </w:r>
        <w:commentRangeStart w:id="330"/>
        <w:r>
          <w:rPr>
            <w:w w:val="110"/>
          </w:rPr>
          <w:t xml:space="preserve">he results </w:t>
        </w:r>
        <w:r>
          <w:rPr>
            <w:w w:val="110"/>
          </w:rPr>
          <w:t xml:space="preserve">from maze 1 and 2 </w:t>
        </w:r>
        <w:r>
          <w:rPr>
            <w:w w:val="110"/>
          </w:rPr>
          <w:t xml:space="preserve">are somewhat similar to each other since the maze that the agent’s had to solve </w:t>
        </w:r>
        <w:r>
          <w:rPr>
            <w:spacing w:val="-3"/>
            <w:w w:val="110"/>
          </w:rPr>
          <w:t xml:space="preserve">was </w:t>
        </w:r>
        <w:r>
          <w:rPr>
            <w:w w:val="110"/>
          </w:rPr>
          <w:t xml:space="preserve">relatively simplistic in </w:t>
        </w:r>
        <w:proofErr w:type="gramStart"/>
        <w:r>
          <w:rPr>
            <w:w w:val="110"/>
          </w:rPr>
          <w:t xml:space="preserve">the </w:t>
        </w:r>
        <w:r>
          <w:rPr>
            <w:w w:val="110"/>
          </w:rPr>
          <w:t xml:space="preserve"> 8</w:t>
        </w:r>
        <w:proofErr w:type="gramEnd"/>
        <w:r>
          <w:rPr>
            <w:rFonts w:ascii="Palatino Linotype" w:hAnsi="Palatino Linotype"/>
            <w:i/>
            <w:w w:val="110"/>
          </w:rPr>
          <w:t>x</w:t>
        </w:r>
        <w:r>
          <w:rPr>
            <w:w w:val="110"/>
          </w:rPr>
          <w:t>8 grid</w:t>
        </w:r>
        <w:r>
          <w:rPr>
            <w:w w:val="110"/>
          </w:rPr>
          <w:t xml:space="preserve"> case</w:t>
        </w:r>
        <w:r>
          <w:rPr>
            <w:w w:val="110"/>
          </w:rPr>
          <w:t xml:space="preserve">.  In the </w:t>
        </w:r>
        <w:r>
          <w:rPr>
            <w:w w:val="110"/>
          </w:rPr>
          <w:lastRenderedPageBreak/>
          <w:t xml:space="preserve">maze 2 example </w:t>
        </w:r>
        <w:proofErr w:type="gramStart"/>
        <w:r>
          <w:rPr>
            <w:spacing w:val="-4"/>
            <w:w w:val="110"/>
          </w:rPr>
          <w:t xml:space="preserve">we  </w:t>
        </w:r>
        <w:r>
          <w:rPr>
            <w:w w:val="110"/>
          </w:rPr>
          <w:t>are</w:t>
        </w:r>
        <w:proofErr w:type="gramEnd"/>
        <w:r>
          <w:rPr>
            <w:w w:val="110"/>
          </w:rPr>
          <w:t xml:space="preserve"> dealing with a 15</w:t>
        </w:r>
        <w:r>
          <w:rPr>
            <w:rFonts w:ascii="Palatino Linotype" w:hAnsi="Palatino Linotype"/>
            <w:i/>
            <w:w w:val="110"/>
          </w:rPr>
          <w:t>x</w:t>
        </w:r>
        <w:r>
          <w:rPr>
            <w:w w:val="110"/>
          </w:rPr>
          <w:t>15</w:t>
        </w:r>
        <w:r>
          <w:rPr>
            <w:spacing w:val="66"/>
            <w:w w:val="110"/>
          </w:rPr>
          <w:t xml:space="preserve"> </w:t>
        </w:r>
        <w:r>
          <w:rPr>
            <w:w w:val="110"/>
          </w:rPr>
          <w:t xml:space="preserve">grid and therefore expect there to </w:t>
        </w:r>
        <w:r>
          <w:rPr>
            <w:spacing w:val="3"/>
            <w:w w:val="110"/>
          </w:rPr>
          <w:t xml:space="preserve">be </w:t>
        </w:r>
        <w:r>
          <w:rPr>
            <w:w w:val="110"/>
          </w:rPr>
          <w:t xml:space="preserve">a larger </w:t>
        </w:r>
        <w:proofErr w:type="spellStart"/>
        <w:r>
          <w:rPr>
            <w:w w:val="110"/>
          </w:rPr>
          <w:t>discrepency</w:t>
        </w:r>
        <w:proofErr w:type="spellEnd"/>
        <w:r>
          <w:rPr>
            <w:w w:val="110"/>
          </w:rPr>
          <w:t xml:space="preserve"> between the best and remaining algorithm runtimes and episodes until</w:t>
        </w:r>
        <w:r>
          <w:rPr>
            <w:spacing w:val="48"/>
            <w:w w:val="110"/>
          </w:rPr>
          <w:t xml:space="preserve"> </w:t>
        </w:r>
        <w:r>
          <w:rPr>
            <w:w w:val="110"/>
          </w:rPr>
          <w:t>convergence/optimality.</w:t>
        </w:r>
        <w:commentRangeEnd w:id="330"/>
        <w:r>
          <w:rPr>
            <w:rStyle w:val="CommentReference"/>
          </w:rPr>
          <w:commentReference w:id="330"/>
        </w:r>
      </w:ins>
    </w:p>
    <w:p w14:paraId="50B758E3" w14:textId="621B127C" w:rsidR="00AB3B65" w:rsidDel="00AB3B65" w:rsidRDefault="00AB3B65">
      <w:pPr>
        <w:spacing w:line="256" w:lineRule="auto"/>
        <w:jc w:val="both"/>
        <w:rPr>
          <w:del w:id="331" w:author="Matteo Esposito" w:date="2019-04-12T20:04:00Z"/>
        </w:rPr>
        <w:sectPr w:rsidR="00AB3B65" w:rsidDel="00AB3B65">
          <w:pgSz w:w="11910" w:h="16840"/>
          <w:pgMar w:top="1580" w:right="940" w:bottom="2040" w:left="1180" w:header="0" w:footer="1843" w:gutter="0"/>
          <w:cols w:space="720"/>
        </w:sectPr>
      </w:pPr>
    </w:p>
    <w:p w14:paraId="24D9ED62" w14:textId="77777777" w:rsidR="00074190" w:rsidRDefault="00074190">
      <w:pPr>
        <w:pStyle w:val="BodyText"/>
        <w:rPr>
          <w:sz w:val="20"/>
        </w:rPr>
      </w:pPr>
    </w:p>
    <w:p w14:paraId="5774982D" w14:textId="77777777" w:rsidR="00074190" w:rsidRDefault="00074190">
      <w:pPr>
        <w:pStyle w:val="BodyText"/>
        <w:spacing w:before="2"/>
        <w:rPr>
          <w:sz w:val="28"/>
        </w:rPr>
      </w:pPr>
    </w:p>
    <w:p w14:paraId="2EFECC71" w14:textId="77777777" w:rsidR="00074190" w:rsidRDefault="00A33816">
      <w:pPr>
        <w:spacing w:before="49"/>
        <w:ind w:left="278" w:right="515"/>
        <w:jc w:val="center"/>
        <w:rPr>
          <w:rFonts w:ascii="PMingLiU"/>
          <w:sz w:val="20"/>
        </w:rPr>
      </w:pPr>
      <w:r>
        <w:rPr>
          <w:rFonts w:ascii="PMingLiU"/>
          <w:w w:val="110"/>
          <w:sz w:val="20"/>
        </w:rPr>
        <w:t>Figure 10: Optimal actions on Maze 2 using SARSA</w:t>
      </w:r>
    </w:p>
    <w:p w14:paraId="7FF5D992" w14:textId="77777777" w:rsidR="00074190" w:rsidRDefault="00A33816">
      <w:pPr>
        <w:pStyle w:val="BodyText"/>
        <w:spacing w:before="8"/>
        <w:rPr>
          <w:rFonts w:ascii="PMingLiU"/>
        </w:rPr>
      </w:pPr>
      <w:r>
        <w:rPr>
          <w:noProof/>
        </w:rPr>
        <w:drawing>
          <wp:anchor distT="0" distB="0" distL="0" distR="0" simplePos="0" relativeHeight="21" behindDoc="0" locked="0" layoutInCell="1" allowOverlap="1" wp14:anchorId="218F7206" wp14:editId="17162514">
            <wp:simplePos x="0" y="0"/>
            <wp:positionH relativeFrom="page">
              <wp:posOffset>1741557</wp:posOffset>
            </wp:positionH>
            <wp:positionV relativeFrom="paragraph">
              <wp:posOffset>243346</wp:posOffset>
            </wp:positionV>
            <wp:extent cx="4260627" cy="250326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4260627" cy="2503265"/>
                    </a:xfrm>
                    <a:prstGeom prst="rect">
                      <a:avLst/>
                    </a:prstGeom>
                  </pic:spPr>
                </pic:pic>
              </a:graphicData>
            </a:graphic>
          </wp:anchor>
        </w:drawing>
      </w:r>
    </w:p>
    <w:p w14:paraId="15A8C408" w14:textId="77777777" w:rsidR="00074190" w:rsidRDefault="00074190">
      <w:pPr>
        <w:pStyle w:val="BodyText"/>
        <w:rPr>
          <w:rFonts w:ascii="PMingLiU"/>
          <w:sz w:val="20"/>
        </w:rPr>
      </w:pPr>
    </w:p>
    <w:p w14:paraId="0675227A" w14:textId="77777777" w:rsidR="00074190" w:rsidRDefault="00074190">
      <w:pPr>
        <w:pStyle w:val="BodyText"/>
        <w:rPr>
          <w:rFonts w:ascii="PMingLiU"/>
          <w:sz w:val="20"/>
        </w:rPr>
      </w:pPr>
    </w:p>
    <w:p w14:paraId="56B8654E" w14:textId="77777777" w:rsidR="00074190" w:rsidRDefault="00074190">
      <w:pPr>
        <w:pStyle w:val="BodyText"/>
        <w:rPr>
          <w:rFonts w:ascii="PMingLiU"/>
          <w:sz w:val="20"/>
        </w:rPr>
      </w:pPr>
    </w:p>
    <w:p w14:paraId="7B134A02" w14:textId="77777777" w:rsidR="00074190" w:rsidRDefault="00074190">
      <w:pPr>
        <w:pStyle w:val="BodyText"/>
        <w:spacing w:before="12"/>
        <w:rPr>
          <w:rFonts w:ascii="PMingLiU"/>
          <w:sz w:val="13"/>
        </w:rPr>
      </w:pPr>
    </w:p>
    <w:p w14:paraId="2E0B256A" w14:textId="77777777" w:rsidR="00074190" w:rsidRDefault="00A33816">
      <w:pPr>
        <w:spacing w:before="49"/>
        <w:ind w:left="278" w:right="515"/>
        <w:jc w:val="center"/>
        <w:rPr>
          <w:rFonts w:ascii="PMingLiU"/>
          <w:sz w:val="20"/>
        </w:rPr>
      </w:pPr>
      <w:r>
        <w:rPr>
          <w:rFonts w:ascii="PMingLiU"/>
          <w:w w:val="110"/>
          <w:sz w:val="20"/>
        </w:rPr>
        <w:t>Figure 11: Optimal actions on Maze 2 using</w:t>
      </w:r>
      <w:r>
        <w:rPr>
          <w:rFonts w:ascii="PMingLiU"/>
          <w:spacing w:val="55"/>
          <w:w w:val="110"/>
          <w:sz w:val="20"/>
        </w:rPr>
        <w:t xml:space="preserve"> </w:t>
      </w:r>
      <w:r>
        <w:rPr>
          <w:rFonts w:ascii="PMingLiU"/>
          <w:w w:val="110"/>
          <w:sz w:val="20"/>
        </w:rPr>
        <w:t>Q-Learning</w:t>
      </w:r>
    </w:p>
    <w:p w14:paraId="7CA7228E" w14:textId="77777777" w:rsidR="00074190" w:rsidRDefault="00A33816">
      <w:pPr>
        <w:pStyle w:val="BodyText"/>
        <w:spacing w:before="8"/>
        <w:rPr>
          <w:rFonts w:ascii="PMingLiU"/>
        </w:rPr>
      </w:pPr>
      <w:r>
        <w:rPr>
          <w:noProof/>
        </w:rPr>
        <w:drawing>
          <wp:anchor distT="0" distB="0" distL="0" distR="0" simplePos="0" relativeHeight="22" behindDoc="0" locked="0" layoutInCell="1" allowOverlap="1" wp14:anchorId="47991C06" wp14:editId="57D4EF04">
            <wp:simplePos x="0" y="0"/>
            <wp:positionH relativeFrom="page">
              <wp:posOffset>1741557</wp:posOffset>
            </wp:positionH>
            <wp:positionV relativeFrom="paragraph">
              <wp:posOffset>243257</wp:posOffset>
            </wp:positionV>
            <wp:extent cx="4260627" cy="250326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5" cstate="print"/>
                    <a:stretch>
                      <a:fillRect/>
                    </a:stretch>
                  </pic:blipFill>
                  <pic:spPr>
                    <a:xfrm>
                      <a:off x="0" y="0"/>
                      <a:ext cx="4260627" cy="2503265"/>
                    </a:xfrm>
                    <a:prstGeom prst="rect">
                      <a:avLst/>
                    </a:prstGeom>
                  </pic:spPr>
                </pic:pic>
              </a:graphicData>
            </a:graphic>
          </wp:anchor>
        </w:drawing>
      </w:r>
    </w:p>
    <w:p w14:paraId="32E593A1" w14:textId="77777777" w:rsidR="00074190" w:rsidRDefault="00074190">
      <w:pPr>
        <w:rPr>
          <w:rFonts w:ascii="PMingLiU"/>
        </w:rPr>
        <w:sectPr w:rsidR="00074190">
          <w:pgSz w:w="11910" w:h="16840"/>
          <w:pgMar w:top="1580" w:right="940" w:bottom="2040" w:left="1180" w:header="0" w:footer="1843" w:gutter="0"/>
          <w:cols w:space="720"/>
        </w:sectPr>
      </w:pPr>
    </w:p>
    <w:p w14:paraId="2C5D4CA6" w14:textId="77777777" w:rsidR="00074190" w:rsidRDefault="00074190">
      <w:pPr>
        <w:pStyle w:val="BodyText"/>
        <w:rPr>
          <w:rFonts w:ascii="PMingLiU"/>
          <w:sz w:val="20"/>
        </w:rPr>
      </w:pPr>
    </w:p>
    <w:p w14:paraId="125248E2" w14:textId="77777777" w:rsidR="00074190" w:rsidRDefault="00074190">
      <w:pPr>
        <w:pStyle w:val="BodyText"/>
        <w:spacing w:before="10"/>
        <w:rPr>
          <w:rFonts w:ascii="PMingLiU"/>
          <w:sz w:val="18"/>
        </w:rPr>
      </w:pPr>
    </w:p>
    <w:p w14:paraId="79C2D200" w14:textId="77777777" w:rsidR="00074190" w:rsidRDefault="00A33816">
      <w:pPr>
        <w:spacing w:before="50"/>
        <w:ind w:left="277" w:right="515"/>
        <w:jc w:val="center"/>
        <w:rPr>
          <w:rFonts w:ascii="PMingLiU"/>
          <w:sz w:val="20"/>
        </w:rPr>
      </w:pPr>
      <w:r>
        <w:rPr>
          <w:rFonts w:ascii="PMingLiU"/>
          <w:w w:val="110"/>
          <w:sz w:val="20"/>
        </w:rPr>
        <w:t>Figure 12: Optimal actions on Maze 2 using 10-step SARSA</w:t>
      </w:r>
    </w:p>
    <w:p w14:paraId="41FF4A47" w14:textId="77777777" w:rsidR="00074190" w:rsidRDefault="00A33816">
      <w:pPr>
        <w:pStyle w:val="BodyText"/>
        <w:spacing w:before="8"/>
        <w:rPr>
          <w:rFonts w:ascii="PMingLiU"/>
        </w:rPr>
      </w:pPr>
      <w:r>
        <w:rPr>
          <w:noProof/>
        </w:rPr>
        <w:drawing>
          <wp:anchor distT="0" distB="0" distL="0" distR="0" simplePos="0" relativeHeight="23" behindDoc="0" locked="0" layoutInCell="1" allowOverlap="1" wp14:anchorId="1EE24851" wp14:editId="69FD196D">
            <wp:simplePos x="0" y="0"/>
            <wp:positionH relativeFrom="page">
              <wp:posOffset>1741557</wp:posOffset>
            </wp:positionH>
            <wp:positionV relativeFrom="paragraph">
              <wp:posOffset>243088</wp:posOffset>
            </wp:positionV>
            <wp:extent cx="4260627" cy="250326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6" cstate="print"/>
                    <a:stretch>
                      <a:fillRect/>
                    </a:stretch>
                  </pic:blipFill>
                  <pic:spPr>
                    <a:xfrm>
                      <a:off x="0" y="0"/>
                      <a:ext cx="4260627" cy="2503265"/>
                    </a:xfrm>
                    <a:prstGeom prst="rect">
                      <a:avLst/>
                    </a:prstGeom>
                  </pic:spPr>
                </pic:pic>
              </a:graphicData>
            </a:graphic>
          </wp:anchor>
        </w:drawing>
      </w:r>
    </w:p>
    <w:p w14:paraId="79D15E6E" w14:textId="77777777" w:rsidR="00074190" w:rsidRDefault="00074190">
      <w:pPr>
        <w:pStyle w:val="BodyText"/>
        <w:rPr>
          <w:rFonts w:ascii="PMingLiU"/>
          <w:sz w:val="20"/>
        </w:rPr>
      </w:pPr>
    </w:p>
    <w:p w14:paraId="70209D97" w14:textId="77777777" w:rsidR="00074190" w:rsidRDefault="00074190">
      <w:pPr>
        <w:pStyle w:val="BodyText"/>
        <w:rPr>
          <w:rFonts w:ascii="PMingLiU"/>
          <w:sz w:val="20"/>
        </w:rPr>
      </w:pPr>
    </w:p>
    <w:p w14:paraId="2E4A9EF8" w14:textId="77777777" w:rsidR="00074190" w:rsidRDefault="00074190">
      <w:pPr>
        <w:pStyle w:val="BodyText"/>
        <w:spacing w:before="10"/>
        <w:rPr>
          <w:rFonts w:ascii="PMingLiU"/>
        </w:rPr>
      </w:pPr>
    </w:p>
    <w:p w14:paraId="7FC16655" w14:textId="77777777" w:rsidR="00074190" w:rsidRDefault="00A33816">
      <w:pPr>
        <w:pStyle w:val="Heading1"/>
        <w:numPr>
          <w:ilvl w:val="0"/>
          <w:numId w:val="3"/>
        </w:numPr>
        <w:tabs>
          <w:tab w:val="left" w:pos="454"/>
        </w:tabs>
      </w:pPr>
      <w:r>
        <w:rPr>
          <w:w w:val="110"/>
        </w:rPr>
        <w:t>Conclusion</w:t>
      </w:r>
    </w:p>
    <w:p w14:paraId="397FCDB4" w14:textId="43A1112A" w:rsidR="00074190" w:rsidRDefault="00A33816">
      <w:pPr>
        <w:pStyle w:val="BodyText"/>
        <w:spacing w:before="210" w:line="256" w:lineRule="auto"/>
        <w:ind w:left="110" w:right="346" w:firstLine="351"/>
        <w:jc w:val="both"/>
      </w:pPr>
      <w:r>
        <w:rPr>
          <w:w w:val="110"/>
        </w:rPr>
        <w:t xml:space="preserve">In this report, </w:t>
      </w:r>
      <w:r>
        <w:rPr>
          <w:spacing w:val="-4"/>
          <w:w w:val="110"/>
        </w:rPr>
        <w:t xml:space="preserve">we have </w:t>
      </w:r>
      <w:r>
        <w:rPr>
          <w:w w:val="110"/>
        </w:rPr>
        <w:t xml:space="preserve">presented 3 approaches to solving Grid </w:t>
      </w:r>
      <w:r>
        <w:rPr>
          <w:spacing w:val="-4"/>
          <w:w w:val="110"/>
        </w:rPr>
        <w:t xml:space="preserve">World, </w:t>
      </w:r>
      <w:r>
        <w:rPr>
          <w:w w:val="110"/>
        </w:rPr>
        <w:t>where an</w:t>
      </w:r>
      <w:bookmarkStart w:id="332" w:name="_GoBack"/>
      <w:bookmarkEnd w:id="332"/>
      <w:r>
        <w:rPr>
          <w:w w:val="110"/>
        </w:rPr>
        <w:t xml:space="preserve"> agent needs</w:t>
      </w:r>
      <w:r>
        <w:rPr>
          <w:spacing w:val="-17"/>
          <w:w w:val="110"/>
        </w:rPr>
        <w:t xml:space="preserve"> </w:t>
      </w:r>
      <w:r>
        <w:rPr>
          <w:w w:val="110"/>
        </w:rPr>
        <w:t>to</w:t>
      </w:r>
      <w:r>
        <w:rPr>
          <w:spacing w:val="-15"/>
          <w:w w:val="110"/>
        </w:rPr>
        <w:t xml:space="preserve"> </w:t>
      </w:r>
      <w:r>
        <w:rPr>
          <w:w w:val="110"/>
        </w:rPr>
        <w:t>navigate</w:t>
      </w:r>
      <w:r>
        <w:rPr>
          <w:spacing w:val="-17"/>
          <w:w w:val="110"/>
        </w:rPr>
        <w:t xml:space="preserve"> </w:t>
      </w:r>
      <w:r>
        <w:rPr>
          <w:w w:val="110"/>
        </w:rPr>
        <w:t>through</w:t>
      </w:r>
      <w:r>
        <w:rPr>
          <w:spacing w:val="-16"/>
          <w:w w:val="110"/>
        </w:rPr>
        <w:t xml:space="preserve"> </w:t>
      </w:r>
      <w:r>
        <w:rPr>
          <w:w w:val="110"/>
        </w:rPr>
        <w:t>a</w:t>
      </w:r>
      <w:r>
        <w:rPr>
          <w:spacing w:val="-16"/>
          <w:w w:val="110"/>
        </w:rPr>
        <w:t xml:space="preserve"> </w:t>
      </w:r>
      <w:r>
        <w:rPr>
          <w:w w:val="110"/>
        </w:rPr>
        <w:t>maze</w:t>
      </w:r>
      <w:r>
        <w:rPr>
          <w:spacing w:val="-16"/>
          <w:w w:val="110"/>
        </w:rPr>
        <w:t xml:space="preserve"> </w:t>
      </w:r>
      <w:r>
        <w:rPr>
          <w:w w:val="110"/>
        </w:rPr>
        <w:t>composed</w:t>
      </w:r>
      <w:r>
        <w:rPr>
          <w:spacing w:val="-16"/>
          <w:w w:val="110"/>
        </w:rPr>
        <w:t xml:space="preserve"> </w:t>
      </w:r>
      <w:r>
        <w:rPr>
          <w:w w:val="110"/>
        </w:rPr>
        <w:t>of</w:t>
      </w:r>
      <w:r>
        <w:rPr>
          <w:spacing w:val="-16"/>
          <w:w w:val="110"/>
        </w:rPr>
        <w:t xml:space="preserve"> </w:t>
      </w:r>
      <w:r>
        <w:rPr>
          <w:w w:val="110"/>
        </w:rPr>
        <w:t>individual</w:t>
      </w:r>
      <w:r>
        <w:rPr>
          <w:spacing w:val="-15"/>
          <w:w w:val="110"/>
        </w:rPr>
        <w:t xml:space="preserve"> </w:t>
      </w:r>
      <w:r>
        <w:rPr>
          <w:w w:val="110"/>
        </w:rPr>
        <w:t>tiles</w:t>
      </w:r>
      <w:r>
        <w:rPr>
          <w:spacing w:val="-17"/>
          <w:w w:val="110"/>
        </w:rPr>
        <w:t xml:space="preserve"> </w:t>
      </w:r>
      <w:r>
        <w:rPr>
          <w:spacing w:val="-4"/>
          <w:w w:val="110"/>
        </w:rPr>
        <w:t>by</w:t>
      </w:r>
      <w:r>
        <w:rPr>
          <w:spacing w:val="-16"/>
          <w:w w:val="110"/>
        </w:rPr>
        <w:t xml:space="preserve"> </w:t>
      </w:r>
      <w:r>
        <w:rPr>
          <w:w w:val="110"/>
        </w:rPr>
        <w:t>means</w:t>
      </w:r>
      <w:r>
        <w:rPr>
          <w:spacing w:val="-16"/>
          <w:w w:val="110"/>
        </w:rPr>
        <w:t xml:space="preserve"> </w:t>
      </w:r>
      <w:r>
        <w:rPr>
          <w:w w:val="110"/>
        </w:rPr>
        <w:t>of</w:t>
      </w:r>
      <w:r>
        <w:rPr>
          <w:spacing w:val="-16"/>
          <w:w w:val="110"/>
        </w:rPr>
        <w:t xml:space="preserve"> </w:t>
      </w:r>
      <w:r>
        <w:rPr>
          <w:w w:val="110"/>
        </w:rPr>
        <w:t>4</w:t>
      </w:r>
      <w:r>
        <w:rPr>
          <w:spacing w:val="-16"/>
          <w:w w:val="110"/>
        </w:rPr>
        <w:t xml:space="preserve"> </w:t>
      </w:r>
      <w:r>
        <w:rPr>
          <w:w w:val="110"/>
        </w:rPr>
        <w:t>actions,</w:t>
      </w:r>
      <w:r>
        <w:rPr>
          <w:spacing w:val="-13"/>
          <w:w w:val="110"/>
        </w:rPr>
        <w:t xml:space="preserve"> </w:t>
      </w:r>
      <w:r>
        <w:rPr>
          <w:w w:val="110"/>
        </w:rPr>
        <w:t>moving up, down, left or right, to ultimately reach a previously specified exit tile. The algorithms used</w:t>
      </w:r>
      <w:r>
        <w:rPr>
          <w:spacing w:val="-17"/>
          <w:w w:val="110"/>
        </w:rPr>
        <w:t xml:space="preserve"> </w:t>
      </w:r>
      <w:r>
        <w:rPr>
          <w:w w:val="110"/>
        </w:rPr>
        <w:t>were,</w:t>
      </w:r>
      <w:r>
        <w:rPr>
          <w:spacing w:val="-13"/>
          <w:w w:val="110"/>
        </w:rPr>
        <w:t xml:space="preserve"> </w:t>
      </w:r>
      <w:r>
        <w:rPr>
          <w:w w:val="110"/>
        </w:rPr>
        <w:t>a</w:t>
      </w:r>
      <w:r>
        <w:rPr>
          <w:spacing w:val="-17"/>
          <w:w w:val="110"/>
        </w:rPr>
        <w:t xml:space="preserve"> </w:t>
      </w:r>
      <w:r>
        <w:rPr>
          <w:w w:val="110"/>
        </w:rPr>
        <w:t>random</w:t>
      </w:r>
      <w:r>
        <w:rPr>
          <w:spacing w:val="-17"/>
          <w:w w:val="110"/>
        </w:rPr>
        <w:t xml:space="preserve"> </w:t>
      </w:r>
      <w:r>
        <w:rPr>
          <w:w w:val="110"/>
        </w:rPr>
        <w:t>policy</w:t>
      </w:r>
      <w:r>
        <w:rPr>
          <w:spacing w:val="-17"/>
          <w:w w:val="110"/>
        </w:rPr>
        <w:t xml:space="preserve"> </w:t>
      </w:r>
      <w:r>
        <w:rPr>
          <w:w w:val="110"/>
        </w:rPr>
        <w:t>as</w:t>
      </w:r>
      <w:r>
        <w:rPr>
          <w:spacing w:val="-17"/>
          <w:w w:val="110"/>
        </w:rPr>
        <w:t xml:space="preserve"> </w:t>
      </w:r>
      <w:r>
        <w:rPr>
          <w:w w:val="110"/>
        </w:rPr>
        <w:t>a</w:t>
      </w:r>
      <w:r>
        <w:rPr>
          <w:spacing w:val="-17"/>
          <w:w w:val="110"/>
        </w:rPr>
        <w:t xml:space="preserve"> </w:t>
      </w:r>
      <w:r>
        <w:rPr>
          <w:w w:val="110"/>
        </w:rPr>
        <w:t>control</w:t>
      </w:r>
      <w:r>
        <w:rPr>
          <w:spacing w:val="-17"/>
          <w:w w:val="110"/>
        </w:rPr>
        <w:t xml:space="preserve"> </w:t>
      </w:r>
      <w:r>
        <w:rPr>
          <w:w w:val="110"/>
        </w:rPr>
        <w:t>mechanism,</w:t>
      </w:r>
      <w:r>
        <w:rPr>
          <w:spacing w:val="-12"/>
          <w:w w:val="110"/>
        </w:rPr>
        <w:t xml:space="preserve"> </w:t>
      </w:r>
      <w:r>
        <w:rPr>
          <w:w w:val="110"/>
        </w:rPr>
        <w:t>SARSA,</w:t>
      </w:r>
      <w:r>
        <w:rPr>
          <w:spacing w:val="-17"/>
          <w:w w:val="110"/>
        </w:rPr>
        <w:t xml:space="preserve"> </w:t>
      </w:r>
      <w:r>
        <w:rPr>
          <w:w w:val="110"/>
        </w:rPr>
        <w:t>Q-Learning</w:t>
      </w:r>
      <w:r>
        <w:rPr>
          <w:spacing w:val="-17"/>
          <w:w w:val="110"/>
        </w:rPr>
        <w:t xml:space="preserve"> </w:t>
      </w:r>
      <w:r>
        <w:rPr>
          <w:w w:val="110"/>
        </w:rPr>
        <w:t>and</w:t>
      </w:r>
      <w:r>
        <w:rPr>
          <w:spacing w:val="-17"/>
          <w:w w:val="110"/>
        </w:rPr>
        <w:t xml:space="preserve"> </w:t>
      </w:r>
      <w:r>
        <w:rPr>
          <w:w w:val="110"/>
        </w:rPr>
        <w:t>n-step</w:t>
      </w:r>
      <w:r>
        <w:rPr>
          <w:spacing w:val="-17"/>
          <w:w w:val="110"/>
        </w:rPr>
        <w:t xml:space="preserve"> </w:t>
      </w:r>
      <w:r>
        <w:rPr>
          <w:w w:val="110"/>
        </w:rPr>
        <w:t>SARSA.</w:t>
      </w:r>
      <w:ins w:id="333" w:author="William Ngo" w:date="2019-04-12T12:14:00Z">
        <w:r w:rsidR="007306D6">
          <w:rPr>
            <w:w w:val="110"/>
          </w:rPr>
          <w:t xml:space="preserve"> To do this, we first compared different epsilons and we observed </w:t>
        </w:r>
      </w:ins>
      <w:ins w:id="334" w:author="William Ngo" w:date="2019-04-12T12:15:00Z">
        <w:r w:rsidR="007306D6">
          <w:rPr>
            <w:w w:val="110"/>
          </w:rPr>
          <w:t>that exponentially decaying epsilons yielded the best results</w:t>
        </w:r>
      </w:ins>
      <w:ins w:id="335" w:author="William Ngo" w:date="2019-04-12T12:16:00Z">
        <w:r w:rsidR="007306D6">
          <w:rPr>
            <w:w w:val="110"/>
          </w:rPr>
          <w:t xml:space="preserve"> for one learning algorithm</w:t>
        </w:r>
      </w:ins>
      <w:ins w:id="336" w:author="William Ngo" w:date="2019-04-12T12:15:00Z">
        <w:r w:rsidR="007306D6">
          <w:rPr>
            <w:w w:val="110"/>
          </w:rPr>
          <w:t>.</w:t>
        </w:r>
      </w:ins>
      <w:r>
        <w:rPr>
          <w:w w:val="110"/>
        </w:rPr>
        <w:t xml:space="preserve"> </w:t>
      </w:r>
      <w:commentRangeStart w:id="337"/>
      <w:commentRangeStart w:id="338"/>
      <w:r>
        <w:rPr>
          <w:w w:val="110"/>
        </w:rPr>
        <w:t>Prior</w:t>
      </w:r>
      <w:r>
        <w:rPr>
          <w:spacing w:val="-12"/>
          <w:w w:val="110"/>
        </w:rPr>
        <w:t xml:space="preserve"> </w:t>
      </w:r>
      <w:r>
        <w:rPr>
          <w:w w:val="110"/>
        </w:rPr>
        <w:t>to</w:t>
      </w:r>
      <w:r>
        <w:rPr>
          <w:spacing w:val="-11"/>
          <w:w w:val="110"/>
        </w:rPr>
        <w:t xml:space="preserve"> </w:t>
      </w:r>
      <w:r>
        <w:rPr>
          <w:w w:val="110"/>
        </w:rPr>
        <w:t>implementing</w:t>
      </w:r>
      <w:r>
        <w:rPr>
          <w:spacing w:val="-12"/>
          <w:w w:val="110"/>
        </w:rPr>
        <w:t xml:space="preserve"> </w:t>
      </w:r>
      <w:r>
        <w:rPr>
          <w:w w:val="110"/>
        </w:rPr>
        <w:t>n-step</w:t>
      </w:r>
      <w:r>
        <w:rPr>
          <w:spacing w:val="-11"/>
          <w:w w:val="110"/>
        </w:rPr>
        <w:t xml:space="preserve"> </w:t>
      </w:r>
      <w:proofErr w:type="spellStart"/>
      <w:r>
        <w:rPr>
          <w:w w:val="110"/>
        </w:rPr>
        <w:t>SARSA</w:t>
      </w:r>
      <w:commentRangeEnd w:id="337"/>
      <w:r w:rsidR="007306D6">
        <w:rPr>
          <w:rStyle w:val="CommentReference"/>
        </w:rPr>
        <w:commentReference w:id="337"/>
      </w:r>
      <w:commentRangeEnd w:id="338"/>
      <w:r w:rsidR="00AB3B65">
        <w:rPr>
          <w:rStyle w:val="CommentReference"/>
        </w:rPr>
        <w:commentReference w:id="338"/>
      </w:r>
      <w:del w:id="339" w:author="William Ngo" w:date="2019-04-12T12:16:00Z">
        <w:r w:rsidDel="007306D6">
          <w:rPr>
            <w:w w:val="110"/>
          </w:rPr>
          <w:delText>,</w:delText>
        </w:r>
      </w:del>
      <w:ins w:id="340" w:author="William Ngo" w:date="2019-04-12T12:16:00Z">
        <w:r w:rsidR="007306D6">
          <w:rPr>
            <w:w w:val="110"/>
          </w:rPr>
          <w:t>To</w:t>
        </w:r>
        <w:proofErr w:type="spellEnd"/>
        <w:r w:rsidR="007306D6">
          <w:rPr>
            <w:w w:val="110"/>
          </w:rPr>
          <w:t xml:space="preserve"> determine which n</w:t>
        </w:r>
      </w:ins>
      <w:ins w:id="341" w:author="William Ngo" w:date="2019-04-12T12:17:00Z">
        <w:r w:rsidR="007306D6">
          <w:rPr>
            <w:w w:val="110"/>
          </w:rPr>
          <w:t xml:space="preserve"> (in n-step SARSA) would be work well,</w:t>
        </w:r>
      </w:ins>
      <w:r>
        <w:rPr>
          <w:spacing w:val="-12"/>
          <w:w w:val="110"/>
        </w:rPr>
        <w:t xml:space="preserve"> </w:t>
      </w:r>
      <w:r>
        <w:rPr>
          <w:spacing w:val="-4"/>
          <w:w w:val="110"/>
        </w:rPr>
        <w:t>we</w:t>
      </w:r>
      <w:r>
        <w:rPr>
          <w:spacing w:val="-11"/>
          <w:w w:val="110"/>
        </w:rPr>
        <w:t xml:space="preserve"> </w:t>
      </w:r>
      <w:r>
        <w:rPr>
          <w:w w:val="110"/>
        </w:rPr>
        <w:t>compared</w:t>
      </w:r>
      <w:r>
        <w:rPr>
          <w:spacing w:val="-12"/>
          <w:w w:val="110"/>
        </w:rPr>
        <w:t xml:space="preserve"> </w:t>
      </w:r>
      <w:r>
        <w:rPr>
          <w:w w:val="110"/>
        </w:rPr>
        <w:t>5,10</w:t>
      </w:r>
      <w:r>
        <w:rPr>
          <w:spacing w:val="-11"/>
          <w:w w:val="110"/>
        </w:rPr>
        <w:t xml:space="preserve"> </w:t>
      </w:r>
      <w:r>
        <w:rPr>
          <w:w w:val="110"/>
        </w:rPr>
        <w:t>and</w:t>
      </w:r>
      <w:r>
        <w:rPr>
          <w:spacing w:val="-12"/>
          <w:w w:val="110"/>
        </w:rPr>
        <w:t xml:space="preserve"> </w:t>
      </w:r>
      <w:r>
        <w:rPr>
          <w:w w:val="110"/>
        </w:rPr>
        <w:t>15</w:t>
      </w:r>
      <w:r>
        <w:rPr>
          <w:spacing w:val="-11"/>
          <w:w w:val="110"/>
        </w:rPr>
        <w:t xml:space="preserve"> </w:t>
      </w:r>
      <w:r>
        <w:rPr>
          <w:w w:val="110"/>
        </w:rPr>
        <w:t>step</w:t>
      </w:r>
      <w:r>
        <w:rPr>
          <w:spacing w:val="-12"/>
          <w:w w:val="110"/>
        </w:rPr>
        <w:t xml:space="preserve"> </w:t>
      </w:r>
      <w:r>
        <w:rPr>
          <w:spacing w:val="-3"/>
          <w:w w:val="110"/>
        </w:rPr>
        <w:t>values</w:t>
      </w:r>
      <w:r>
        <w:rPr>
          <w:spacing w:val="-11"/>
          <w:w w:val="110"/>
        </w:rPr>
        <w:t xml:space="preserve"> </w:t>
      </w:r>
      <w:r>
        <w:rPr>
          <w:w w:val="110"/>
        </w:rPr>
        <w:t>and</w:t>
      </w:r>
      <w:r>
        <w:rPr>
          <w:spacing w:val="-12"/>
          <w:w w:val="110"/>
        </w:rPr>
        <w:t xml:space="preserve"> </w:t>
      </w:r>
      <w:r>
        <w:rPr>
          <w:w w:val="110"/>
        </w:rPr>
        <w:t>found</w:t>
      </w:r>
      <w:r>
        <w:rPr>
          <w:spacing w:val="-11"/>
          <w:w w:val="110"/>
        </w:rPr>
        <w:t xml:space="preserve"> </w:t>
      </w:r>
      <w:r>
        <w:rPr>
          <w:w w:val="110"/>
        </w:rPr>
        <w:t>that</w:t>
      </w:r>
      <w:r>
        <w:rPr>
          <w:spacing w:val="-12"/>
          <w:w w:val="110"/>
        </w:rPr>
        <w:t xml:space="preserve"> </w:t>
      </w:r>
      <w:r>
        <w:rPr>
          <w:w w:val="110"/>
        </w:rPr>
        <w:t>5 and</w:t>
      </w:r>
      <w:r>
        <w:rPr>
          <w:spacing w:val="-8"/>
          <w:w w:val="110"/>
        </w:rPr>
        <w:t xml:space="preserve"> </w:t>
      </w:r>
      <w:r>
        <w:rPr>
          <w:w w:val="110"/>
        </w:rPr>
        <w:t>10-step</w:t>
      </w:r>
      <w:r>
        <w:rPr>
          <w:spacing w:val="-7"/>
          <w:w w:val="110"/>
        </w:rPr>
        <w:t xml:space="preserve"> </w:t>
      </w:r>
      <w:ins w:id="342" w:author="William Ngo" w:date="2019-04-12T12:17:00Z">
        <w:r w:rsidR="007306D6">
          <w:rPr>
            <w:spacing w:val="-7"/>
            <w:w w:val="110"/>
          </w:rPr>
          <w:t>had better performance</w:t>
        </w:r>
      </w:ins>
      <w:ins w:id="343" w:author="Matteo Esposito" w:date="2019-04-12T20:04:00Z">
        <w:r w:rsidR="00AB3B65">
          <w:rPr>
            <w:spacing w:val="-7"/>
            <w:w w:val="110"/>
          </w:rPr>
          <w:t xml:space="preserve"> </w:t>
        </w:r>
      </w:ins>
      <w:del w:id="344" w:author="William Ngo" w:date="2019-04-12T12:17:00Z">
        <w:r w:rsidDel="007306D6">
          <w:rPr>
            <w:w w:val="110"/>
          </w:rPr>
          <w:delText>were</w:delText>
        </w:r>
        <w:r w:rsidDel="007306D6">
          <w:rPr>
            <w:spacing w:val="-7"/>
            <w:w w:val="110"/>
          </w:rPr>
          <w:delText xml:space="preserve"> </w:delText>
        </w:r>
        <w:r w:rsidDel="007306D6">
          <w:rPr>
            <w:w w:val="110"/>
          </w:rPr>
          <w:delText>better</w:delText>
        </w:r>
        <w:r w:rsidDel="007306D6">
          <w:rPr>
            <w:spacing w:val="-7"/>
            <w:w w:val="110"/>
          </w:rPr>
          <w:delText xml:space="preserve"> </w:delText>
        </w:r>
        <w:r w:rsidDel="007306D6">
          <w:rPr>
            <w:w w:val="110"/>
          </w:rPr>
          <w:delText>suited</w:delText>
        </w:r>
        <w:r w:rsidDel="007306D6">
          <w:rPr>
            <w:spacing w:val="-7"/>
            <w:w w:val="110"/>
          </w:rPr>
          <w:delText xml:space="preserve"> </w:delText>
        </w:r>
        <w:r w:rsidDel="007306D6">
          <w:rPr>
            <w:w w:val="110"/>
          </w:rPr>
          <w:delText>to</w:delText>
        </w:r>
        <w:r w:rsidDel="007306D6">
          <w:rPr>
            <w:spacing w:val="-6"/>
            <w:w w:val="110"/>
          </w:rPr>
          <w:delText xml:space="preserve"> </w:delText>
        </w:r>
        <w:r w:rsidDel="007306D6">
          <w:rPr>
            <w:w w:val="110"/>
          </w:rPr>
          <w:delText>the</w:delText>
        </w:r>
        <w:r w:rsidDel="007306D6">
          <w:rPr>
            <w:spacing w:val="-6"/>
            <w:w w:val="110"/>
          </w:rPr>
          <w:delText xml:space="preserve"> </w:delText>
        </w:r>
        <w:r w:rsidDel="007306D6">
          <w:rPr>
            <w:w w:val="110"/>
          </w:rPr>
          <w:delText>problem</w:delText>
        </w:r>
        <w:r w:rsidDel="007306D6">
          <w:rPr>
            <w:spacing w:val="-7"/>
            <w:w w:val="110"/>
          </w:rPr>
          <w:delText xml:space="preserve"> </w:delText>
        </w:r>
      </w:del>
      <w:r>
        <w:rPr>
          <w:w w:val="110"/>
        </w:rPr>
        <w:t>given</w:t>
      </w:r>
      <w:r>
        <w:rPr>
          <w:spacing w:val="-7"/>
          <w:w w:val="110"/>
        </w:rPr>
        <w:t xml:space="preserve"> </w:t>
      </w:r>
      <w:r>
        <w:rPr>
          <w:w w:val="110"/>
        </w:rPr>
        <w:t>their</w:t>
      </w:r>
      <w:r>
        <w:rPr>
          <w:spacing w:val="-6"/>
          <w:w w:val="110"/>
        </w:rPr>
        <w:t xml:space="preserve"> </w:t>
      </w:r>
      <w:r>
        <w:rPr>
          <w:w w:val="110"/>
        </w:rPr>
        <w:t>rates</w:t>
      </w:r>
      <w:r>
        <w:rPr>
          <w:spacing w:val="-7"/>
          <w:w w:val="110"/>
        </w:rPr>
        <w:t xml:space="preserve"> </w:t>
      </w:r>
      <w:r>
        <w:rPr>
          <w:w w:val="110"/>
        </w:rPr>
        <w:t>of</w:t>
      </w:r>
      <w:r>
        <w:rPr>
          <w:spacing w:val="-7"/>
          <w:w w:val="110"/>
        </w:rPr>
        <w:t xml:space="preserve"> </w:t>
      </w:r>
      <w:r>
        <w:rPr>
          <w:w w:val="110"/>
        </w:rPr>
        <w:t>convergence</w:t>
      </w:r>
      <w:r>
        <w:rPr>
          <w:spacing w:val="-7"/>
          <w:w w:val="110"/>
        </w:rPr>
        <w:t xml:space="preserve"> </w:t>
      </w:r>
      <w:r>
        <w:rPr>
          <w:w w:val="110"/>
        </w:rPr>
        <w:t>and</w:t>
      </w:r>
      <w:r>
        <w:rPr>
          <w:spacing w:val="-7"/>
          <w:w w:val="110"/>
        </w:rPr>
        <w:t xml:space="preserve"> </w:t>
      </w:r>
      <w:r>
        <w:rPr>
          <w:w w:val="110"/>
        </w:rPr>
        <w:t>runtimes and decided to implement 10-step</w:t>
      </w:r>
      <w:r>
        <w:rPr>
          <w:spacing w:val="56"/>
          <w:w w:val="110"/>
        </w:rPr>
        <w:t xml:space="preserve"> </w:t>
      </w:r>
      <w:r>
        <w:rPr>
          <w:w w:val="110"/>
        </w:rPr>
        <w:t>SARSA.</w:t>
      </w:r>
    </w:p>
    <w:p w14:paraId="770351EC" w14:textId="77777777" w:rsidR="00074190" w:rsidRDefault="00A33816">
      <w:pPr>
        <w:pStyle w:val="BodyText"/>
        <w:spacing w:line="261" w:lineRule="exact"/>
        <w:ind w:left="461"/>
        <w:jc w:val="both"/>
      </w:pPr>
      <w:r>
        <w:rPr>
          <w:w w:val="105"/>
        </w:rPr>
        <w:t>We implemented the 3 aforementioned algorithms on an 8</w:t>
      </w:r>
      <w:r>
        <w:rPr>
          <w:rFonts w:ascii="Palatino Linotype"/>
          <w:i/>
          <w:w w:val="105"/>
        </w:rPr>
        <w:t>x</w:t>
      </w:r>
      <w:r>
        <w:rPr>
          <w:w w:val="105"/>
        </w:rPr>
        <w:t>8 and 15</w:t>
      </w:r>
      <w:r>
        <w:rPr>
          <w:rFonts w:ascii="Palatino Linotype"/>
          <w:i/>
          <w:w w:val="105"/>
        </w:rPr>
        <w:t>x</w:t>
      </w:r>
      <w:r>
        <w:rPr>
          <w:w w:val="105"/>
        </w:rPr>
        <w:t>15 maze with ran-</w:t>
      </w:r>
    </w:p>
    <w:p w14:paraId="556ABB47" w14:textId="1A4FE24F" w:rsidR="00074190" w:rsidRDefault="00A33816">
      <w:pPr>
        <w:pStyle w:val="BodyText"/>
        <w:spacing w:before="4" w:line="288" w:lineRule="exact"/>
        <w:ind w:left="110" w:right="348"/>
        <w:jc w:val="both"/>
      </w:pPr>
      <w:proofErr w:type="spellStart"/>
      <w:r>
        <w:rPr>
          <w:w w:val="105"/>
        </w:rPr>
        <w:t>domly</w:t>
      </w:r>
      <w:proofErr w:type="spellEnd"/>
      <w:r>
        <w:rPr>
          <w:w w:val="105"/>
        </w:rPr>
        <w:t xml:space="preserve"> chosen walls where the starting </w:t>
      </w:r>
      <w:proofErr w:type="gramStart"/>
      <w:r>
        <w:rPr>
          <w:w w:val="105"/>
        </w:rPr>
        <w:t>tile  and</w:t>
      </w:r>
      <w:proofErr w:type="gramEnd"/>
      <w:r>
        <w:rPr>
          <w:w w:val="105"/>
        </w:rPr>
        <w:t xml:space="preserve">  exit  tile  were  consistently  at  points</w:t>
      </w:r>
      <w:r>
        <w:rPr>
          <w:spacing w:val="3"/>
          <w:w w:val="105"/>
        </w:rPr>
        <w:t xml:space="preserve"> </w:t>
      </w:r>
      <w:r>
        <w:rPr>
          <w:w w:val="105"/>
        </w:rPr>
        <w:t>(1</w:t>
      </w:r>
      <w:r>
        <w:rPr>
          <w:rFonts w:ascii="Palatino Linotype"/>
          <w:i/>
          <w:w w:val="105"/>
        </w:rPr>
        <w:t xml:space="preserve">, </w:t>
      </w:r>
      <w:r>
        <w:rPr>
          <w:w w:val="105"/>
        </w:rPr>
        <w:t>1) and (</w:t>
      </w:r>
      <w:proofErr w:type="spellStart"/>
      <w:r>
        <w:rPr>
          <w:rFonts w:ascii="Palatino Linotype"/>
          <w:i/>
          <w:w w:val="105"/>
        </w:rPr>
        <w:t>nrow</w:t>
      </w:r>
      <w:proofErr w:type="spellEnd"/>
      <w:r>
        <w:rPr>
          <w:rFonts w:ascii="Palatino Linotype"/>
          <w:i/>
          <w:w w:val="105"/>
        </w:rPr>
        <w:t xml:space="preserve">, </w:t>
      </w:r>
      <w:proofErr w:type="spellStart"/>
      <w:r>
        <w:rPr>
          <w:rFonts w:ascii="Palatino Linotype"/>
          <w:i/>
          <w:w w:val="105"/>
        </w:rPr>
        <w:t>ncol</w:t>
      </w:r>
      <w:proofErr w:type="spellEnd"/>
      <w:r>
        <w:rPr>
          <w:w w:val="105"/>
        </w:rPr>
        <w:t xml:space="preserve">) respectively. Q-Learning (QL) </w:t>
      </w:r>
      <w:r>
        <w:rPr>
          <w:spacing w:val="-3"/>
          <w:w w:val="105"/>
        </w:rPr>
        <w:t xml:space="preserve">was </w:t>
      </w:r>
      <w:r>
        <w:rPr>
          <w:w w:val="105"/>
        </w:rPr>
        <w:t xml:space="preserve">the most effective policy based on 3 factors, </w:t>
      </w:r>
      <w:proofErr w:type="gramStart"/>
      <w:r>
        <w:rPr>
          <w:spacing w:val="-3"/>
          <w:w w:val="105"/>
        </w:rPr>
        <w:t>scalability,  average</w:t>
      </w:r>
      <w:proofErr w:type="gramEnd"/>
      <w:r>
        <w:rPr>
          <w:spacing w:val="-3"/>
          <w:w w:val="105"/>
        </w:rPr>
        <w:t xml:space="preserve">  </w:t>
      </w:r>
      <w:r>
        <w:rPr>
          <w:w w:val="105"/>
        </w:rPr>
        <w:t xml:space="preserve">runtime and average return per policy (or speed to convergence    to optimal return per maze). </w:t>
      </w:r>
      <w:r>
        <w:rPr>
          <w:spacing w:val="-10"/>
          <w:w w:val="105"/>
        </w:rPr>
        <w:t xml:space="preserve">We </w:t>
      </w:r>
      <w:r>
        <w:rPr>
          <w:w w:val="105"/>
        </w:rPr>
        <w:t xml:space="preserve">found that in maze 1, QL converged in </w:t>
      </w:r>
      <w:ins w:id="345" w:author="William Ngo" w:date="2019-04-12T12:18:00Z">
        <w:r w:rsidR="007306D6">
          <w:rPr>
            <w:w w:val="105"/>
          </w:rPr>
          <w:t>~</w:t>
        </w:r>
      </w:ins>
      <w:r>
        <w:rPr>
          <w:w w:val="105"/>
        </w:rPr>
        <w:t xml:space="preserve">150 episodes compared to the SARSAs which converged in </w:t>
      </w:r>
      <w:ins w:id="346" w:author="William Ngo" w:date="2019-04-12T12:18:00Z">
        <w:r w:rsidR="007306D6">
          <w:rPr>
            <w:w w:val="105"/>
          </w:rPr>
          <w:t>~</w:t>
        </w:r>
      </w:ins>
      <w:r>
        <w:rPr>
          <w:w w:val="105"/>
        </w:rPr>
        <w:t xml:space="preserve">200 episodes with runtimes with an average runtime 0.015min/run </w:t>
      </w:r>
      <w:r>
        <w:rPr>
          <w:spacing w:val="-3"/>
          <w:w w:val="105"/>
        </w:rPr>
        <w:t xml:space="preserve">slower </w:t>
      </w:r>
      <w:r>
        <w:rPr>
          <w:w w:val="105"/>
        </w:rPr>
        <w:t xml:space="preserve">than QL. On maze 2, roughly twice the size of maze 1, the difference became </w:t>
      </w:r>
      <w:r>
        <w:rPr>
          <w:spacing w:val="-4"/>
          <w:w w:val="105"/>
        </w:rPr>
        <w:t xml:space="preserve">much </w:t>
      </w:r>
      <w:r>
        <w:rPr>
          <w:w w:val="105"/>
        </w:rPr>
        <w:t xml:space="preserve">clearer. QL converged in </w:t>
      </w:r>
      <w:ins w:id="347" w:author="William Ngo" w:date="2019-04-12T12:18:00Z">
        <w:r w:rsidR="007306D6">
          <w:rPr>
            <w:w w:val="105"/>
          </w:rPr>
          <w:t>~</w:t>
        </w:r>
      </w:ins>
      <w:r>
        <w:rPr>
          <w:w w:val="105"/>
        </w:rPr>
        <w:t xml:space="preserve">400 episodes compared to the SARSAs which converged in </w:t>
      </w:r>
      <w:ins w:id="348" w:author="William Ngo" w:date="2019-04-12T12:18:00Z">
        <w:r w:rsidR="007306D6">
          <w:rPr>
            <w:w w:val="105"/>
          </w:rPr>
          <w:t>~</w:t>
        </w:r>
      </w:ins>
      <w:r>
        <w:rPr>
          <w:w w:val="105"/>
        </w:rPr>
        <w:t xml:space="preserve">800 episodes with runtimes with an </w:t>
      </w:r>
      <w:r>
        <w:rPr>
          <w:spacing w:val="-3"/>
          <w:w w:val="105"/>
        </w:rPr>
        <w:t xml:space="preserve">average </w:t>
      </w:r>
      <w:r>
        <w:rPr>
          <w:w w:val="105"/>
        </w:rPr>
        <w:t xml:space="preserve">runtime 0.09min/run </w:t>
      </w:r>
      <w:r>
        <w:rPr>
          <w:spacing w:val="-3"/>
          <w:w w:val="105"/>
        </w:rPr>
        <w:t xml:space="preserve">slower </w:t>
      </w:r>
      <w:r>
        <w:rPr>
          <w:w w:val="105"/>
        </w:rPr>
        <w:t>than</w:t>
      </w:r>
      <w:r>
        <w:rPr>
          <w:spacing w:val="15"/>
          <w:w w:val="105"/>
        </w:rPr>
        <w:t xml:space="preserve"> </w:t>
      </w:r>
      <w:r>
        <w:rPr>
          <w:w w:val="105"/>
        </w:rPr>
        <w:t>QL.</w:t>
      </w:r>
    </w:p>
    <w:p w14:paraId="7A9F6609" w14:textId="77777777" w:rsidR="00074190" w:rsidRDefault="00A33816">
      <w:pPr>
        <w:pStyle w:val="BodyText"/>
        <w:spacing w:before="32"/>
        <w:ind w:left="461"/>
        <w:jc w:val="both"/>
      </w:pPr>
      <w:commentRangeStart w:id="349"/>
      <w:r>
        <w:rPr>
          <w:color w:val="FF0000"/>
          <w:w w:val="110"/>
        </w:rPr>
        <w:t xml:space="preserve">Add more here, and should we say something </w:t>
      </w:r>
      <w:proofErr w:type="gramStart"/>
      <w:r>
        <w:rPr>
          <w:color w:val="FF0000"/>
          <w:w w:val="110"/>
        </w:rPr>
        <w:t>about ”future</w:t>
      </w:r>
      <w:proofErr w:type="gramEnd"/>
      <w:r>
        <w:rPr>
          <w:color w:val="FF0000"/>
          <w:w w:val="110"/>
        </w:rPr>
        <w:t xml:space="preserve"> avenues of research”?</w:t>
      </w:r>
      <w:commentRangeEnd w:id="349"/>
      <w:r w:rsidR="007306D6">
        <w:rPr>
          <w:rStyle w:val="CommentReference"/>
        </w:rPr>
        <w:commentReference w:id="349"/>
      </w:r>
    </w:p>
    <w:p w14:paraId="501A5FE7" w14:textId="77777777" w:rsidR="00074190" w:rsidRDefault="00074190">
      <w:pPr>
        <w:jc w:val="both"/>
        <w:sectPr w:rsidR="00074190">
          <w:pgSz w:w="11910" w:h="16840"/>
          <w:pgMar w:top="1580" w:right="940" w:bottom="2040" w:left="1180" w:header="0" w:footer="1843" w:gutter="0"/>
          <w:cols w:space="720"/>
        </w:sectPr>
      </w:pPr>
    </w:p>
    <w:p w14:paraId="1EDE0BD8" w14:textId="77777777" w:rsidR="00074190" w:rsidRDefault="00074190">
      <w:pPr>
        <w:pStyle w:val="BodyText"/>
        <w:rPr>
          <w:sz w:val="20"/>
        </w:rPr>
      </w:pPr>
    </w:p>
    <w:p w14:paraId="477918A9" w14:textId="77777777" w:rsidR="00074190" w:rsidRDefault="00074190">
      <w:pPr>
        <w:pStyle w:val="BodyText"/>
        <w:rPr>
          <w:sz w:val="20"/>
        </w:rPr>
      </w:pPr>
    </w:p>
    <w:p w14:paraId="0BB3F845" w14:textId="77777777" w:rsidR="00074190" w:rsidRDefault="00A33816">
      <w:pPr>
        <w:pStyle w:val="Heading1"/>
        <w:spacing w:before="189"/>
        <w:ind w:left="110" w:firstLine="0"/>
      </w:pPr>
      <w:commentRangeStart w:id="350"/>
      <w:r>
        <w:rPr>
          <w:w w:val="110"/>
        </w:rPr>
        <w:t>References</w:t>
      </w:r>
    </w:p>
    <w:p w14:paraId="12481FA0" w14:textId="77777777" w:rsidR="00074190" w:rsidRDefault="00A33816">
      <w:pPr>
        <w:pStyle w:val="ListParagraph"/>
        <w:numPr>
          <w:ilvl w:val="0"/>
          <w:numId w:val="1"/>
        </w:numPr>
        <w:tabs>
          <w:tab w:val="left" w:pos="438"/>
        </w:tabs>
        <w:spacing w:before="197" w:line="204" w:lineRule="auto"/>
        <w:ind w:right="347"/>
        <w:rPr>
          <w:sz w:val="20"/>
        </w:rPr>
      </w:pPr>
      <w:r>
        <w:rPr>
          <w:w w:val="115"/>
          <w:sz w:val="20"/>
        </w:rPr>
        <w:t xml:space="preserve">V. </w:t>
      </w:r>
      <w:proofErr w:type="spellStart"/>
      <w:r>
        <w:rPr>
          <w:w w:val="115"/>
          <w:sz w:val="20"/>
        </w:rPr>
        <w:t>Mnih</w:t>
      </w:r>
      <w:proofErr w:type="spellEnd"/>
      <w:r>
        <w:rPr>
          <w:w w:val="115"/>
          <w:sz w:val="20"/>
        </w:rPr>
        <w:t xml:space="preserve">, A. </w:t>
      </w:r>
      <w:r>
        <w:rPr>
          <w:spacing w:val="-9"/>
          <w:w w:val="115"/>
          <w:sz w:val="20"/>
        </w:rPr>
        <w:t xml:space="preserve">P. </w:t>
      </w:r>
      <w:proofErr w:type="spellStart"/>
      <w:r>
        <w:rPr>
          <w:w w:val="115"/>
          <w:sz w:val="20"/>
        </w:rPr>
        <w:t>Badia</w:t>
      </w:r>
      <w:proofErr w:type="spellEnd"/>
      <w:r>
        <w:rPr>
          <w:w w:val="115"/>
          <w:sz w:val="20"/>
        </w:rPr>
        <w:t xml:space="preserve">, M. Mirza, A. Graves, T. </w:t>
      </w:r>
      <w:r>
        <w:rPr>
          <w:spacing w:val="-9"/>
          <w:w w:val="115"/>
          <w:sz w:val="20"/>
        </w:rPr>
        <w:t xml:space="preserve">P. </w:t>
      </w:r>
      <w:proofErr w:type="spellStart"/>
      <w:r>
        <w:rPr>
          <w:w w:val="115"/>
          <w:sz w:val="20"/>
        </w:rPr>
        <w:t>Lillicrap</w:t>
      </w:r>
      <w:proofErr w:type="spellEnd"/>
      <w:r>
        <w:rPr>
          <w:w w:val="115"/>
          <w:sz w:val="20"/>
        </w:rPr>
        <w:t xml:space="preserve">, T. </w:t>
      </w:r>
      <w:r>
        <w:rPr>
          <w:spacing w:val="-3"/>
          <w:w w:val="115"/>
          <w:sz w:val="20"/>
        </w:rPr>
        <w:t xml:space="preserve">Harley, </w:t>
      </w:r>
      <w:r>
        <w:rPr>
          <w:w w:val="115"/>
          <w:sz w:val="20"/>
        </w:rPr>
        <w:t xml:space="preserve">D. Silver, K. </w:t>
      </w:r>
      <w:proofErr w:type="spellStart"/>
      <w:r>
        <w:rPr>
          <w:w w:val="115"/>
          <w:sz w:val="20"/>
        </w:rPr>
        <w:t>Kavukcuoglu</w:t>
      </w:r>
      <w:proofErr w:type="spellEnd"/>
      <w:r>
        <w:rPr>
          <w:w w:val="115"/>
          <w:sz w:val="20"/>
        </w:rPr>
        <w:t>, Asynchronous</w:t>
      </w:r>
      <w:r>
        <w:rPr>
          <w:spacing w:val="-38"/>
          <w:w w:val="115"/>
          <w:sz w:val="20"/>
        </w:rPr>
        <w:t xml:space="preserve"> </w:t>
      </w:r>
      <w:r>
        <w:rPr>
          <w:w w:val="115"/>
          <w:sz w:val="20"/>
        </w:rPr>
        <w:t>methods</w:t>
      </w:r>
      <w:r>
        <w:rPr>
          <w:spacing w:val="-38"/>
          <w:w w:val="115"/>
          <w:sz w:val="20"/>
        </w:rPr>
        <w:t xml:space="preserve"> </w:t>
      </w:r>
      <w:r>
        <w:rPr>
          <w:w w:val="115"/>
          <w:sz w:val="20"/>
        </w:rPr>
        <w:t>for</w:t>
      </w:r>
      <w:r>
        <w:rPr>
          <w:spacing w:val="-38"/>
          <w:w w:val="115"/>
          <w:sz w:val="20"/>
        </w:rPr>
        <w:t xml:space="preserve"> </w:t>
      </w:r>
      <w:r>
        <w:rPr>
          <w:w w:val="115"/>
          <w:sz w:val="20"/>
        </w:rPr>
        <w:t>deep</w:t>
      </w:r>
      <w:r>
        <w:rPr>
          <w:spacing w:val="-38"/>
          <w:w w:val="115"/>
          <w:sz w:val="20"/>
        </w:rPr>
        <w:t xml:space="preserve"> </w:t>
      </w:r>
      <w:r>
        <w:rPr>
          <w:w w:val="115"/>
          <w:sz w:val="20"/>
        </w:rPr>
        <w:t>reinforcement</w:t>
      </w:r>
      <w:r>
        <w:rPr>
          <w:spacing w:val="-38"/>
          <w:w w:val="115"/>
          <w:sz w:val="20"/>
        </w:rPr>
        <w:t xml:space="preserve"> </w:t>
      </w:r>
      <w:r>
        <w:rPr>
          <w:w w:val="115"/>
          <w:sz w:val="20"/>
        </w:rPr>
        <w:t>learning,</w:t>
      </w:r>
      <w:r>
        <w:rPr>
          <w:spacing w:val="-36"/>
          <w:w w:val="115"/>
          <w:sz w:val="20"/>
        </w:rPr>
        <w:t xml:space="preserve"> </w:t>
      </w:r>
      <w:proofErr w:type="spellStart"/>
      <w:r>
        <w:rPr>
          <w:w w:val="115"/>
          <w:sz w:val="20"/>
        </w:rPr>
        <w:t>CoRR</w:t>
      </w:r>
      <w:proofErr w:type="spellEnd"/>
      <w:r>
        <w:rPr>
          <w:spacing w:val="-38"/>
          <w:w w:val="115"/>
          <w:sz w:val="20"/>
        </w:rPr>
        <w:t xml:space="preserve"> </w:t>
      </w:r>
      <w:r>
        <w:rPr>
          <w:w w:val="115"/>
          <w:sz w:val="20"/>
        </w:rPr>
        <w:t>abs/1602.01783</w:t>
      </w:r>
      <w:r>
        <w:rPr>
          <w:spacing w:val="-38"/>
          <w:w w:val="115"/>
          <w:sz w:val="20"/>
        </w:rPr>
        <w:t xml:space="preserve"> </w:t>
      </w:r>
      <w:r>
        <w:rPr>
          <w:w w:val="115"/>
          <w:sz w:val="20"/>
        </w:rPr>
        <w:t>(2016).</w:t>
      </w:r>
      <w:r>
        <w:rPr>
          <w:spacing w:val="-33"/>
          <w:w w:val="115"/>
          <w:sz w:val="20"/>
        </w:rPr>
        <w:t xml:space="preserve"> </w:t>
      </w:r>
      <w:r>
        <w:rPr>
          <w:w w:val="115"/>
          <w:sz w:val="20"/>
        </w:rPr>
        <w:t>arXiv:1602.01783.</w:t>
      </w:r>
    </w:p>
    <w:p w14:paraId="73F1E535" w14:textId="77777777" w:rsidR="00074190" w:rsidRPr="006909A3" w:rsidRDefault="00A33816">
      <w:pPr>
        <w:spacing w:line="232" w:lineRule="exact"/>
        <w:ind w:left="437"/>
        <w:rPr>
          <w:rFonts w:ascii="Courier New"/>
          <w:sz w:val="20"/>
          <w:lang w:val="sv-SE"/>
          <w:rPrChange w:id="351" w:author="Matteo Esposito" w:date="2019-04-12T17:56:00Z">
            <w:rPr>
              <w:rFonts w:ascii="Courier New"/>
              <w:sz w:val="20"/>
            </w:rPr>
          </w:rPrChange>
        </w:rPr>
      </w:pPr>
      <w:r w:rsidRPr="006909A3">
        <w:rPr>
          <w:rFonts w:ascii="PMingLiU"/>
          <w:sz w:val="20"/>
          <w:lang w:val="sv-SE"/>
          <w:rPrChange w:id="352" w:author="Matteo Esposito" w:date="2019-04-12T17:56:00Z">
            <w:rPr>
              <w:rFonts w:ascii="PMingLiU"/>
              <w:sz w:val="20"/>
            </w:rPr>
          </w:rPrChange>
        </w:rPr>
        <w:t xml:space="preserve">URL </w:t>
      </w:r>
      <w:r w:rsidR="002E5DE2">
        <w:fldChar w:fldCharType="begin"/>
      </w:r>
      <w:r w:rsidR="002E5DE2" w:rsidRPr="006909A3">
        <w:rPr>
          <w:lang w:val="sv-SE"/>
          <w:rPrChange w:id="353" w:author="Matteo Esposito" w:date="2019-04-12T17:56:00Z">
            <w:rPr/>
          </w:rPrChange>
        </w:rPr>
        <w:instrText xml:space="preserve"> HYPERLINK "http://arxiv.org/abs/1602.01783" \h </w:instrText>
      </w:r>
      <w:r w:rsidR="002E5DE2">
        <w:fldChar w:fldCharType="separate"/>
      </w:r>
      <w:r w:rsidRPr="006909A3">
        <w:rPr>
          <w:rFonts w:ascii="Courier New"/>
          <w:sz w:val="20"/>
          <w:lang w:val="sv-SE"/>
          <w:rPrChange w:id="354" w:author="Matteo Esposito" w:date="2019-04-12T17:56:00Z">
            <w:rPr>
              <w:rFonts w:ascii="Courier New"/>
              <w:sz w:val="20"/>
            </w:rPr>
          </w:rPrChange>
        </w:rPr>
        <w:t>http://arxiv.org/abs/1602.01783</w:t>
      </w:r>
      <w:r w:rsidR="002E5DE2">
        <w:rPr>
          <w:rFonts w:ascii="Courier New"/>
          <w:sz w:val="20"/>
        </w:rPr>
        <w:fldChar w:fldCharType="end"/>
      </w:r>
    </w:p>
    <w:p w14:paraId="21F32947" w14:textId="77777777" w:rsidR="00074190" w:rsidRDefault="00A33816">
      <w:pPr>
        <w:pStyle w:val="ListParagraph"/>
        <w:numPr>
          <w:ilvl w:val="0"/>
          <w:numId w:val="1"/>
        </w:numPr>
        <w:tabs>
          <w:tab w:val="left" w:pos="438"/>
        </w:tabs>
        <w:spacing w:before="9" w:line="204" w:lineRule="auto"/>
        <w:ind w:right="348"/>
        <w:rPr>
          <w:sz w:val="20"/>
        </w:rPr>
      </w:pPr>
      <w:r>
        <w:rPr>
          <w:w w:val="110"/>
          <w:sz w:val="20"/>
        </w:rPr>
        <w:t xml:space="preserve">U. </w:t>
      </w:r>
      <w:proofErr w:type="spellStart"/>
      <w:r>
        <w:rPr>
          <w:w w:val="110"/>
          <w:sz w:val="20"/>
        </w:rPr>
        <w:t>Halici</w:t>
      </w:r>
      <w:proofErr w:type="spellEnd"/>
      <w:r>
        <w:rPr>
          <w:w w:val="110"/>
          <w:sz w:val="20"/>
        </w:rPr>
        <w:t>, Reinforcement learning with internal expectation in the random neural networks for cascaded decisions, Biosystems 63 (1-3) (2001) 21–34 (2001).</w:t>
      </w:r>
      <w:r>
        <w:rPr>
          <w:spacing w:val="47"/>
          <w:w w:val="110"/>
          <w:sz w:val="20"/>
        </w:rPr>
        <w:t xml:space="preserve"> </w:t>
      </w:r>
      <w:r>
        <w:rPr>
          <w:w w:val="110"/>
          <w:sz w:val="20"/>
        </w:rPr>
        <w:t>doi:10.1016/s0303-2647(01)00144-7.</w:t>
      </w:r>
    </w:p>
    <w:p w14:paraId="7FCE375E" w14:textId="3CF32AA8" w:rsidR="00AB3B65" w:rsidRPr="00A7134A" w:rsidRDefault="00A33816" w:rsidP="00AB3B65">
      <w:pPr>
        <w:pStyle w:val="ListParagraph"/>
        <w:numPr>
          <w:ilvl w:val="0"/>
          <w:numId w:val="1"/>
        </w:numPr>
        <w:tabs>
          <w:tab w:val="left" w:pos="438"/>
        </w:tabs>
        <w:spacing w:before="3" w:line="204" w:lineRule="auto"/>
        <w:ind w:right="347"/>
        <w:rPr>
          <w:ins w:id="355" w:author="Matteo Esposito" w:date="2019-04-12T19:59:00Z"/>
          <w:sz w:val="20"/>
        </w:rPr>
      </w:pPr>
      <w:r>
        <w:rPr>
          <w:w w:val="110"/>
          <w:sz w:val="20"/>
        </w:rPr>
        <w:t xml:space="preserve">X. Lei, Z. Zhang, </w:t>
      </w:r>
      <w:r>
        <w:rPr>
          <w:spacing w:val="-9"/>
          <w:w w:val="110"/>
          <w:sz w:val="20"/>
        </w:rPr>
        <w:t xml:space="preserve">P. </w:t>
      </w:r>
      <w:r>
        <w:rPr>
          <w:w w:val="110"/>
          <w:sz w:val="20"/>
        </w:rPr>
        <w:t>Dong, Dynamic path planning of unknown environment based on deep reinforcement learning, Journal of Robotics 2018 (2018) 1–10 (2018).</w:t>
      </w:r>
      <w:r>
        <w:rPr>
          <w:spacing w:val="29"/>
          <w:w w:val="110"/>
          <w:sz w:val="20"/>
        </w:rPr>
        <w:t xml:space="preserve"> </w:t>
      </w:r>
      <w:r>
        <w:rPr>
          <w:w w:val="110"/>
          <w:sz w:val="20"/>
        </w:rPr>
        <w:t>doi:10.1155/2018/5781591.</w:t>
      </w:r>
      <w:commentRangeEnd w:id="350"/>
      <w:r w:rsidR="007306D6">
        <w:rPr>
          <w:rStyle w:val="CommentReference"/>
          <w:rFonts w:ascii="Garamond" w:eastAsia="Garamond" w:hAnsi="Garamond" w:cs="Garamond"/>
        </w:rPr>
        <w:commentReference w:id="350"/>
      </w:r>
      <w:ins w:id="356" w:author="Matteo Esposito" w:date="2019-04-12T19:59:00Z">
        <w:r w:rsidR="00AB3B65" w:rsidRPr="00AB3B65">
          <w:rPr>
            <w:sz w:val="20"/>
          </w:rPr>
          <w:t xml:space="preserve"> </w:t>
        </w:r>
      </w:ins>
    </w:p>
    <w:p w14:paraId="59DDEEEB" w14:textId="19CB49E2" w:rsidR="00AB3B65" w:rsidRPr="00AB3B65" w:rsidRDefault="00AB3B65" w:rsidP="00AB3B65">
      <w:pPr>
        <w:pStyle w:val="ListParagraph"/>
        <w:numPr>
          <w:ilvl w:val="0"/>
          <w:numId w:val="1"/>
        </w:numPr>
        <w:tabs>
          <w:tab w:val="left" w:pos="438"/>
        </w:tabs>
        <w:spacing w:before="3" w:line="204" w:lineRule="auto"/>
        <w:ind w:right="347"/>
        <w:rPr>
          <w:ins w:id="357" w:author="Matteo Esposito" w:date="2019-04-12T19:59:00Z"/>
          <w:sz w:val="20"/>
          <w:rPrChange w:id="358" w:author="Matteo Esposito" w:date="2019-04-12T19:59:00Z">
            <w:rPr>
              <w:ins w:id="359" w:author="Matteo Esposito" w:date="2019-04-12T19:59:00Z"/>
            </w:rPr>
          </w:rPrChange>
        </w:rPr>
      </w:pPr>
      <w:ins w:id="360" w:author="Matteo Esposito" w:date="2019-04-12T19:59:00Z">
        <w:r>
          <w:rPr>
            <w:sz w:val="20"/>
          </w:rPr>
          <w:t>F. Godin, Reinforcement Learning Class Notes, Chapter 1</w:t>
        </w:r>
        <w:r>
          <w:rPr>
            <w:rStyle w:val="CommentReference"/>
            <w:rFonts w:ascii="Garamond" w:eastAsia="Garamond" w:hAnsi="Garamond" w:cs="Garamond"/>
          </w:rPr>
          <w:commentReference w:id="361"/>
        </w:r>
        <w:r>
          <w:rPr>
            <w:sz w:val="20"/>
          </w:rPr>
          <w:t>, pg.4</w:t>
        </w:r>
      </w:ins>
    </w:p>
    <w:p w14:paraId="50EAC60D" w14:textId="2860788F" w:rsidR="00AB3B65" w:rsidRDefault="00AB3B65" w:rsidP="00AB3B65">
      <w:pPr>
        <w:pStyle w:val="ListParagraph"/>
        <w:numPr>
          <w:ilvl w:val="0"/>
          <w:numId w:val="1"/>
        </w:numPr>
        <w:tabs>
          <w:tab w:val="left" w:pos="438"/>
        </w:tabs>
        <w:spacing w:before="3" w:line="204" w:lineRule="auto"/>
        <w:ind w:right="347"/>
        <w:rPr>
          <w:ins w:id="362" w:author="Matteo Esposito" w:date="2019-04-12T19:59:00Z"/>
          <w:sz w:val="20"/>
        </w:rPr>
      </w:pPr>
      <w:ins w:id="363" w:author="Matteo Esposito" w:date="2019-04-12T19:59:00Z">
        <w:r>
          <w:rPr>
            <w:sz w:val="20"/>
          </w:rPr>
          <w:t>F. Godin, Reinforcement Learning Class Notes, Chapter 1</w:t>
        </w:r>
        <w:r>
          <w:rPr>
            <w:rStyle w:val="CommentReference"/>
            <w:rFonts w:ascii="Garamond" w:eastAsia="Garamond" w:hAnsi="Garamond" w:cs="Garamond"/>
          </w:rPr>
          <w:commentReference w:id="364"/>
        </w:r>
        <w:r>
          <w:rPr>
            <w:sz w:val="20"/>
          </w:rPr>
          <w:t>, pg.</w:t>
        </w:r>
        <w:r>
          <w:rPr>
            <w:sz w:val="20"/>
          </w:rPr>
          <w:t>6</w:t>
        </w:r>
      </w:ins>
    </w:p>
    <w:p w14:paraId="08834890" w14:textId="3E2ABD96" w:rsidR="00074190" w:rsidRPr="00AB3B65" w:rsidRDefault="00AB3B65" w:rsidP="00AB3B65">
      <w:pPr>
        <w:pStyle w:val="ListParagraph"/>
        <w:numPr>
          <w:ilvl w:val="0"/>
          <w:numId w:val="1"/>
        </w:numPr>
        <w:tabs>
          <w:tab w:val="left" w:pos="438"/>
        </w:tabs>
        <w:spacing w:before="3" w:line="204" w:lineRule="auto"/>
        <w:ind w:right="347"/>
        <w:rPr>
          <w:ins w:id="365" w:author="Matteo Esposito" w:date="2019-04-12T20:00:00Z"/>
          <w:sz w:val="20"/>
          <w:rPrChange w:id="366" w:author="Matteo Esposito" w:date="2019-04-12T20:00:00Z">
            <w:rPr>
              <w:ins w:id="367" w:author="Matteo Esposito" w:date="2019-04-12T20:00:00Z"/>
            </w:rPr>
          </w:rPrChange>
        </w:rPr>
      </w:pPr>
      <w:ins w:id="368" w:author="Matteo Esposito" w:date="2019-04-12T20:00:00Z">
        <w:r>
          <w:fldChar w:fldCharType="begin"/>
        </w:r>
        <w:r>
          <w:instrText xml:space="preserve"> HYPERLINK "</w:instrText>
        </w:r>
        <w:r w:rsidRPr="0050190F">
          <w:instrText>https://towardsdatascience.com/applications-of-reinforcement-learning-in-real-world-1a94955bcd12</w:instrText>
        </w:r>
        <w:r>
          <w:instrText xml:space="preserve">" </w:instrText>
        </w:r>
        <w:r>
          <w:fldChar w:fldCharType="separate"/>
        </w:r>
        <w:r w:rsidRPr="00CA51C6">
          <w:rPr>
            <w:rStyle w:val="Hyperlink"/>
          </w:rPr>
          <w:t>https://towardsdatascience.com/applications-of-reinforcement-learning-in-real-world-1a94955bcd12</w:t>
        </w:r>
        <w:r>
          <w:fldChar w:fldCharType="end"/>
        </w:r>
      </w:ins>
    </w:p>
    <w:p w14:paraId="4ACAA292" w14:textId="08B7E74E" w:rsidR="00AB3B65" w:rsidRDefault="00AB3B65" w:rsidP="00AB3B65">
      <w:pPr>
        <w:pStyle w:val="ListParagraph"/>
        <w:numPr>
          <w:ilvl w:val="0"/>
          <w:numId w:val="1"/>
        </w:numPr>
        <w:tabs>
          <w:tab w:val="left" w:pos="438"/>
        </w:tabs>
        <w:spacing w:before="3" w:line="204" w:lineRule="auto"/>
        <w:ind w:right="347"/>
        <w:rPr>
          <w:sz w:val="20"/>
        </w:rPr>
      </w:pPr>
      <w:ins w:id="369" w:author="Matteo Esposito" w:date="2019-04-12T20:00:00Z">
        <w:r w:rsidRPr="0050190F">
          <w:t>https://deepmind.com/blog/alphago-zero-learning-scratch/</w:t>
        </w:r>
      </w:ins>
    </w:p>
    <w:sectPr w:rsidR="00AB3B65">
      <w:pgSz w:w="11910" w:h="16840"/>
      <w:pgMar w:top="1580" w:right="940" w:bottom="2040" w:left="1180" w:header="0" w:footer="184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William Ngo" w:date="2019-04-12T10:41:00Z" w:initials="WN">
    <w:p w14:paraId="0C13F3F6" w14:textId="7477039F" w:rsidR="00BB10FC" w:rsidRDefault="00BB10FC">
      <w:pPr>
        <w:pStyle w:val="CommentText"/>
      </w:pPr>
      <w:r>
        <w:rPr>
          <w:rStyle w:val="CommentReference"/>
        </w:rPr>
        <w:annotationRef/>
      </w:r>
      <w:proofErr w:type="gramStart"/>
      <w:r>
        <w:t>Again</w:t>
      </w:r>
      <w:proofErr w:type="gramEnd"/>
      <w:r>
        <w:t xml:space="preserve"> it shouldn’t be per episode runtime, but I’m not sure how to word it.</w:t>
      </w:r>
    </w:p>
  </w:comment>
  <w:comment w:id="68" w:author="William Ngo" w:date="2019-04-12T10:46:00Z" w:initials="WN">
    <w:p w14:paraId="074C204D" w14:textId="092DCA1C" w:rsidR="00BB10FC" w:rsidRDefault="00BB10FC">
      <w:pPr>
        <w:pStyle w:val="CommentText"/>
      </w:pPr>
      <w:r>
        <w:rPr>
          <w:rStyle w:val="CommentReference"/>
        </w:rPr>
        <w:annotationRef/>
      </w:r>
      <w:r>
        <w:t xml:space="preserve"> = 1, =</w:t>
      </w:r>
      <w:proofErr w:type="gramStart"/>
      <w:r>
        <w:t>2,=</w:t>
      </w:r>
      <w:proofErr w:type="gramEnd"/>
      <w:r>
        <w:t xml:space="preserve">3,=4 should be moved to the analysis part as in </w:t>
      </w:r>
      <w:proofErr w:type="spellStart"/>
      <w:r>
        <w:t>godin’s</w:t>
      </w:r>
      <w:proofErr w:type="spellEnd"/>
      <w:r>
        <w:t xml:space="preserve"> pdf the implementation should be explained in the </w:t>
      </w:r>
      <w:proofErr w:type="spellStart"/>
      <w:r>
        <w:t>anaylsis</w:t>
      </w:r>
      <w:proofErr w:type="spellEnd"/>
    </w:p>
  </w:comment>
  <w:comment w:id="147" w:author="William Ngo" w:date="2019-04-12T10:50:00Z" w:initials="WN">
    <w:p w14:paraId="38F8A031" w14:textId="77777777" w:rsidR="00AB3B65" w:rsidRDefault="00AB3B65" w:rsidP="00AB3B65">
      <w:pPr>
        <w:pStyle w:val="CommentText"/>
      </w:pPr>
      <w:r>
        <w:rPr>
          <w:rStyle w:val="CommentReference"/>
        </w:rPr>
        <w:annotationRef/>
      </w:r>
      <w:r>
        <w:t>This is our implementation and thus should be in the analysis section</w:t>
      </w:r>
    </w:p>
  </w:comment>
  <w:comment w:id="148" w:author="Matteo Esposito" w:date="2019-04-12T20:18:00Z" w:initials="ME">
    <w:p w14:paraId="63368CA3" w14:textId="3B8E6AE7" w:rsidR="00690374" w:rsidRDefault="00690374">
      <w:pPr>
        <w:pStyle w:val="CommentText"/>
      </w:pPr>
      <w:r>
        <w:rPr>
          <w:rStyle w:val="CommentReference"/>
        </w:rPr>
        <w:annotationRef/>
      </w:r>
      <w:r>
        <w:t xml:space="preserve">Will add the 16x16 empty maze here in the </w:t>
      </w:r>
      <w:proofErr w:type="spellStart"/>
      <w:r>
        <w:t>LaTeX</w:t>
      </w:r>
      <w:proofErr w:type="spellEnd"/>
      <w:r>
        <w:t xml:space="preserve"> version</w:t>
      </w:r>
    </w:p>
  </w:comment>
  <w:comment w:id="154" w:author="William Ngo" w:date="2019-04-12T10:51:00Z" w:initials="WN">
    <w:p w14:paraId="5857EA33" w14:textId="77777777" w:rsidR="00AB3B65" w:rsidRDefault="00AB3B65" w:rsidP="00AB3B65">
      <w:pPr>
        <w:pStyle w:val="CommentText"/>
      </w:pPr>
      <w:r>
        <w:rPr>
          <w:rStyle w:val="CommentReference"/>
        </w:rPr>
        <w:annotationRef/>
      </w:r>
      <w:r>
        <w:t xml:space="preserve">Should be moved into the analysis section as it is implementation. In the analysis section you should be explaining why we set the values as such. </w:t>
      </w:r>
      <w:proofErr w:type="gramStart"/>
      <w:r>
        <w:t>Also</w:t>
      </w:r>
      <w:proofErr w:type="gramEnd"/>
      <w:r>
        <w:t xml:space="preserve"> you should remove the variable name as the reader won’t know what you are referencing.</w:t>
      </w:r>
    </w:p>
  </w:comment>
  <w:comment w:id="168" w:author="William Ngo" w:date="2019-04-12T11:09:00Z" w:initials="WN">
    <w:p w14:paraId="106488D2" w14:textId="5776C694" w:rsidR="006554F9" w:rsidRDefault="006554F9">
      <w:pPr>
        <w:pStyle w:val="CommentText"/>
      </w:pPr>
      <w:r>
        <w:rPr>
          <w:rStyle w:val="CommentReference"/>
        </w:rPr>
        <w:annotationRef/>
      </w:r>
      <w:r>
        <w:t xml:space="preserve">I think right before this part is where the implementation can be added, and a picture of </w:t>
      </w:r>
      <w:r w:rsidR="00374054">
        <w:t xml:space="preserve">the map </w:t>
      </w:r>
      <w:proofErr w:type="gramStart"/>
      <w:r w:rsidR="00374054">
        <w:t xml:space="preserve">of </w:t>
      </w:r>
      <w:r>
        <w:t xml:space="preserve"> maze</w:t>
      </w:r>
      <w:proofErr w:type="gramEnd"/>
      <w:r>
        <w:t xml:space="preserve"> 1</w:t>
      </w:r>
      <w:r w:rsidR="006334A8">
        <w:t xml:space="preserve"> an</w:t>
      </w:r>
      <w:r w:rsidR="00374054">
        <w:t>d maze 2</w:t>
      </w:r>
      <w:r>
        <w:t xml:space="preserve"> would be nice</w:t>
      </w:r>
      <w:r w:rsidR="006334A8">
        <w:t xml:space="preserve"> and a note saying that all the following plots are run on maze 1 unless noted otherwise</w:t>
      </w:r>
      <w:r>
        <w:t>.</w:t>
      </w:r>
    </w:p>
  </w:comment>
  <w:comment w:id="173" w:author="William Ngo" w:date="2019-04-12T11:28:00Z" w:initials="WN">
    <w:p w14:paraId="1AAD737C" w14:textId="2911C8EC" w:rsidR="00DB2A10" w:rsidRDefault="00DB2A10">
      <w:pPr>
        <w:pStyle w:val="CommentText"/>
      </w:pPr>
      <w:r>
        <w:rPr>
          <w:rStyle w:val="CommentReference"/>
        </w:rPr>
        <w:annotationRef/>
      </w:r>
      <w:r>
        <w:t>We aren’t using 0.4 for the constant one.</w:t>
      </w:r>
    </w:p>
  </w:comment>
  <w:comment w:id="197" w:author="William Ngo" w:date="2019-04-12T11:59:00Z" w:initials="WN">
    <w:p w14:paraId="23031933" w14:textId="7B83DEAA" w:rsidR="00CE0C3C" w:rsidRDefault="00CE0C3C">
      <w:pPr>
        <w:pStyle w:val="CommentText"/>
      </w:pPr>
      <w:r>
        <w:rPr>
          <w:rStyle w:val="CommentReference"/>
        </w:rPr>
        <w:annotationRef/>
      </w:r>
      <w:r>
        <w:t xml:space="preserve">This subsection should be right after you display the </w:t>
      </w:r>
      <w:r w:rsidR="00B77709">
        <w:t>equation for N-step SARSA</w:t>
      </w:r>
    </w:p>
  </w:comment>
  <w:comment w:id="204" w:author="William Ngo" w:date="2019-04-12T11:40:00Z" w:initials="WN">
    <w:p w14:paraId="639AC2F4" w14:textId="09D754CA" w:rsidR="00923990" w:rsidRDefault="00923990">
      <w:pPr>
        <w:pStyle w:val="CommentText"/>
      </w:pPr>
      <w:r>
        <w:rPr>
          <w:rStyle w:val="CommentReference"/>
        </w:rPr>
        <w:annotationRef/>
      </w:r>
      <w:r>
        <w:t>When talking about bias-variance you have to do a comparison</w:t>
      </w:r>
    </w:p>
  </w:comment>
  <w:comment w:id="232" w:author="William Ngo" w:date="2019-04-12T11:49:00Z" w:initials="WN">
    <w:p w14:paraId="186FDF97" w14:textId="45DE8BC0" w:rsidR="00E00FF9" w:rsidRDefault="00E00FF9">
      <w:pPr>
        <w:pStyle w:val="CommentText"/>
      </w:pPr>
      <w:r>
        <w:rPr>
          <w:rStyle w:val="CommentReference"/>
        </w:rPr>
        <w:annotationRef/>
      </w:r>
      <w:r>
        <w:t>No</w:t>
      </w:r>
    </w:p>
  </w:comment>
  <w:comment w:id="242" w:author="Matteo Esposito" w:date="2019-04-12T20:19:00Z" w:initials="ME">
    <w:p w14:paraId="6DD98ADB" w14:textId="5B252E57" w:rsidR="00690374" w:rsidRDefault="00690374">
      <w:pPr>
        <w:pStyle w:val="CommentText"/>
      </w:pPr>
      <w:r>
        <w:rPr>
          <w:rStyle w:val="CommentReference"/>
        </w:rPr>
        <w:annotationRef/>
      </w:r>
      <w:r>
        <w:t>Here I can create a simple table in latex to write all of the update functions to make it super concise.</w:t>
      </w:r>
    </w:p>
  </w:comment>
  <w:comment w:id="245" w:author="William Ngo" w:date="2019-04-12T11:55:00Z" w:initials="WN">
    <w:p w14:paraId="2A920A31" w14:textId="3C0210CA" w:rsidR="00334DFD" w:rsidRDefault="00334DFD">
      <w:pPr>
        <w:pStyle w:val="CommentText"/>
      </w:pPr>
      <w:r>
        <w:rPr>
          <w:rStyle w:val="CommentReference"/>
        </w:rPr>
        <w:annotationRef/>
      </w:r>
      <w:r>
        <w:t xml:space="preserve">This section I think is important but can be condensed to just be: here is the update function for </w:t>
      </w:r>
      <w:proofErr w:type="spellStart"/>
      <w:r>
        <w:t>sarsa</w:t>
      </w:r>
      <w:proofErr w:type="spellEnd"/>
      <w:r>
        <w:t>:</w:t>
      </w:r>
      <w:r w:rsidRPr="00334DFD">
        <w:t xml:space="preserve"> </w:t>
      </w:r>
      <w:r>
        <w:t>equation,</w:t>
      </w:r>
    </w:p>
    <w:p w14:paraId="71330D1F" w14:textId="77777777" w:rsidR="00334DFD" w:rsidRDefault="00334DFD">
      <w:pPr>
        <w:pStyle w:val="CommentText"/>
      </w:pPr>
      <w:r>
        <w:t xml:space="preserve">Here is the update function for </w:t>
      </w:r>
      <w:proofErr w:type="spellStart"/>
      <w:r>
        <w:t>qlearning</w:t>
      </w:r>
      <w:proofErr w:type="spellEnd"/>
      <w:r>
        <w:t>: equation,</w:t>
      </w:r>
    </w:p>
    <w:p w14:paraId="604D1CE6" w14:textId="713CC53F" w:rsidR="00334DFD" w:rsidRDefault="00334DFD">
      <w:pPr>
        <w:pStyle w:val="CommentText"/>
      </w:pPr>
      <w:r>
        <w:t xml:space="preserve">Here is the update function for N-step </w:t>
      </w:r>
      <w:proofErr w:type="spellStart"/>
      <w:r>
        <w:t>Sarsa</w:t>
      </w:r>
      <w:proofErr w:type="spellEnd"/>
      <w:r>
        <w:t>: equation.</w:t>
      </w:r>
    </w:p>
  </w:comment>
  <w:comment w:id="250" w:author="Matteo Esposito" w:date="2019-04-12T20:19:00Z" w:initials="ME">
    <w:p w14:paraId="3B493976" w14:textId="6EE1F74F" w:rsidR="00690374" w:rsidRDefault="00690374">
      <w:pPr>
        <w:pStyle w:val="CommentText"/>
      </w:pPr>
      <w:r>
        <w:rPr>
          <w:rStyle w:val="CommentReference"/>
        </w:rPr>
        <w:annotationRef/>
      </w:r>
    </w:p>
  </w:comment>
  <w:comment w:id="260" w:author="William Ngo" w:date="2019-04-12T12:05:00Z" w:initials="WN">
    <w:p w14:paraId="0943A85B" w14:textId="43B5C38B" w:rsidR="006334A8" w:rsidRDefault="006334A8">
      <w:pPr>
        <w:pStyle w:val="CommentText"/>
      </w:pPr>
      <w:r>
        <w:rPr>
          <w:rStyle w:val="CommentReference"/>
        </w:rPr>
        <w:annotationRef/>
      </w:r>
      <w:r>
        <w:t xml:space="preserve">You are currently running the n-step </w:t>
      </w:r>
      <w:proofErr w:type="spellStart"/>
      <w:r>
        <w:t>sarsa</w:t>
      </w:r>
      <w:proofErr w:type="spellEnd"/>
      <w:r>
        <w:t xml:space="preserve">. The reason you are testing 5/10/15 is to see which n-step performs the best, then you take the best and compare it to regular </w:t>
      </w:r>
      <w:proofErr w:type="spellStart"/>
      <w:r>
        <w:t>sarsa</w:t>
      </w:r>
      <w:proofErr w:type="spellEnd"/>
      <w:r>
        <w:t xml:space="preserve"> and </w:t>
      </w:r>
      <w:proofErr w:type="spellStart"/>
      <w:r>
        <w:t>qlearning</w:t>
      </w:r>
      <w:proofErr w:type="spellEnd"/>
      <w:r>
        <w:t>.</w:t>
      </w:r>
    </w:p>
  </w:comment>
  <w:comment w:id="267" w:author="William Ngo" w:date="2019-04-12T12:11:00Z" w:initials="WN">
    <w:p w14:paraId="015AB623" w14:textId="77777777" w:rsidR="00AB3B65" w:rsidRDefault="00AB3B65" w:rsidP="00AB3B65">
      <w:pPr>
        <w:pStyle w:val="CommentText"/>
      </w:pPr>
      <w:r>
        <w:rPr>
          <w:rStyle w:val="CommentReference"/>
        </w:rPr>
        <w:annotationRef/>
      </w:r>
      <w:r>
        <w:t>This section should be before any learning algorithm as we are trying to explain that random policies are complete trash.</w:t>
      </w:r>
    </w:p>
  </w:comment>
  <w:comment w:id="268" w:author="Matteo Esposito" w:date="2019-04-12T20:03:00Z" w:initials="ME">
    <w:p w14:paraId="100A1909" w14:textId="77777777" w:rsidR="00AB3B65" w:rsidRDefault="00AB3B65" w:rsidP="00AB3B65">
      <w:pPr>
        <w:pStyle w:val="CommentText"/>
      </w:pPr>
      <w:r>
        <w:rPr>
          <w:rStyle w:val="CommentReference"/>
        </w:rPr>
        <w:annotationRef/>
      </w:r>
      <w:r>
        <w:t>Do we have this output for both maze 1 and 2 though?</w:t>
      </w:r>
    </w:p>
  </w:comment>
  <w:comment w:id="305" w:author="William Ngo" w:date="2019-04-12T12:09:00Z" w:initials="WN">
    <w:p w14:paraId="49BE5076" w14:textId="39275BEA" w:rsidR="006334A8" w:rsidRDefault="006334A8">
      <w:pPr>
        <w:pStyle w:val="CommentText"/>
      </w:pPr>
      <w:r>
        <w:rPr>
          <w:rStyle w:val="CommentReference"/>
        </w:rPr>
        <w:annotationRef/>
      </w:r>
      <w:r>
        <w:t>.</w:t>
      </w:r>
    </w:p>
  </w:comment>
  <w:comment w:id="308" w:author="William Ngo" w:date="2019-04-12T12:11:00Z" w:initials="WN">
    <w:p w14:paraId="489EA6F7" w14:textId="77777777" w:rsidR="00AB3B65" w:rsidRDefault="00AB3B65" w:rsidP="00AB3B65">
      <w:pPr>
        <w:pStyle w:val="CommentText"/>
      </w:pPr>
      <w:r>
        <w:rPr>
          <w:rStyle w:val="CommentReference"/>
        </w:rPr>
        <w:annotationRef/>
      </w:r>
      <w:r>
        <w:t>This section should be before any learning algorithm as we are trying to explain that random policies are complete trash.</w:t>
      </w:r>
    </w:p>
  </w:comment>
  <w:comment w:id="309" w:author="Matteo Esposito" w:date="2019-04-12T20:03:00Z" w:initials="ME">
    <w:p w14:paraId="09782B20" w14:textId="77777777" w:rsidR="00AB3B65" w:rsidRDefault="00AB3B65" w:rsidP="00AB3B65">
      <w:pPr>
        <w:pStyle w:val="CommentText"/>
      </w:pPr>
      <w:r>
        <w:rPr>
          <w:rStyle w:val="CommentReference"/>
        </w:rPr>
        <w:annotationRef/>
      </w:r>
      <w:r>
        <w:t>Do we have this output for both maze 1 and 2 though?</w:t>
      </w:r>
    </w:p>
  </w:comment>
  <w:comment w:id="330" w:author="William Ngo" w:date="2019-04-12T12:09:00Z" w:initials="WN">
    <w:p w14:paraId="3E966152" w14:textId="77777777" w:rsidR="00AB3B65" w:rsidRDefault="00AB3B65" w:rsidP="00AB3B65">
      <w:pPr>
        <w:pStyle w:val="CommentText"/>
      </w:pPr>
      <w:r>
        <w:rPr>
          <w:rStyle w:val="CommentReference"/>
        </w:rPr>
        <w:annotationRef/>
      </w:r>
      <w:r>
        <w:t>This should be noted only after showing the reader the results for maze 2.</w:t>
      </w:r>
    </w:p>
  </w:comment>
  <w:comment w:id="337" w:author="William Ngo" w:date="2019-04-12T12:15:00Z" w:initials="WN">
    <w:p w14:paraId="5F1CE5FB" w14:textId="2EB9C98E" w:rsidR="007306D6" w:rsidRDefault="007306D6">
      <w:pPr>
        <w:pStyle w:val="CommentText"/>
      </w:pPr>
      <w:r>
        <w:rPr>
          <w:rStyle w:val="CommentReference"/>
        </w:rPr>
        <w:annotationRef/>
      </w:r>
      <w:r>
        <w:t xml:space="preserve">Here you already are running n-step </w:t>
      </w:r>
      <w:proofErr w:type="spellStart"/>
      <w:r>
        <w:t>sarsa</w:t>
      </w:r>
      <w:proofErr w:type="spellEnd"/>
      <w:r>
        <w:t>…</w:t>
      </w:r>
    </w:p>
  </w:comment>
  <w:comment w:id="338" w:author="Matteo Esposito" w:date="2019-04-12T20:00:00Z" w:initials="ME">
    <w:p w14:paraId="0ADF99C3" w14:textId="234FCF4C" w:rsidR="00AB3B65" w:rsidRDefault="00AB3B65" w:rsidP="00AB3B65">
      <w:pPr>
        <w:pStyle w:val="CommentText"/>
      </w:pPr>
      <w:r>
        <w:rPr>
          <w:rStyle w:val="CommentReference"/>
        </w:rPr>
        <w:annotationRef/>
      </w:r>
      <w:r>
        <w:t>Just reiterating our thought process, can remove if necessary</w:t>
      </w:r>
    </w:p>
  </w:comment>
  <w:comment w:id="349" w:author="William Ngo" w:date="2019-04-12T12:18:00Z" w:initials="WN">
    <w:p w14:paraId="05A99FAF" w14:textId="5F18DFC3" w:rsidR="007306D6" w:rsidRDefault="007306D6">
      <w:pPr>
        <w:pStyle w:val="CommentText"/>
      </w:pPr>
      <w:r>
        <w:rPr>
          <w:rStyle w:val="CommentReference"/>
        </w:rPr>
        <w:annotationRef/>
      </w:r>
      <w:r>
        <w:t>Do this later.</w:t>
      </w:r>
    </w:p>
  </w:comment>
  <w:comment w:id="350" w:author="William Ngo" w:date="2019-04-12T12:19:00Z" w:initials="WN">
    <w:p w14:paraId="584D1E5F" w14:textId="726CED58" w:rsidR="007306D6" w:rsidRDefault="007306D6">
      <w:pPr>
        <w:pStyle w:val="CommentText"/>
      </w:pPr>
      <w:r>
        <w:rPr>
          <w:rStyle w:val="CommentReference"/>
        </w:rPr>
        <w:annotationRef/>
      </w:r>
      <w:r>
        <w:t>Make sure to reference the slides and include the references I included in the archived report (stuff in the abstract).</w:t>
      </w:r>
    </w:p>
  </w:comment>
  <w:comment w:id="361" w:author="Matteo Esposito" w:date="2019-04-12T19:58:00Z" w:initials="ME">
    <w:p w14:paraId="187789EE" w14:textId="77777777" w:rsidR="00AB3B65" w:rsidRDefault="00AB3B65" w:rsidP="00AB3B65">
      <w:pPr>
        <w:pStyle w:val="CommentText"/>
      </w:pPr>
      <w:r>
        <w:rPr>
          <w:rStyle w:val="CommentReference"/>
        </w:rPr>
        <w:annotationRef/>
      </w:r>
      <w:r>
        <w:t xml:space="preserve">Will add those references in </w:t>
      </w:r>
      <w:proofErr w:type="spellStart"/>
      <w:r>
        <w:t>LaTeX</w:t>
      </w:r>
      <w:proofErr w:type="spellEnd"/>
      <w:r>
        <w:t xml:space="preserve"> version.</w:t>
      </w:r>
    </w:p>
  </w:comment>
  <w:comment w:id="364" w:author="Matteo Esposito" w:date="2019-04-12T19:58:00Z" w:initials="ME">
    <w:p w14:paraId="59BCAF2C" w14:textId="12315D93" w:rsidR="00AB3B65" w:rsidRDefault="00AB3B65" w:rsidP="00AB3B6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3F3F6" w15:done="0"/>
  <w15:commentEx w15:paraId="074C204D" w15:done="0"/>
  <w15:commentEx w15:paraId="38F8A031" w15:done="0"/>
  <w15:commentEx w15:paraId="63368CA3" w15:paraIdParent="38F8A031" w15:done="0"/>
  <w15:commentEx w15:paraId="5857EA33" w15:done="0"/>
  <w15:commentEx w15:paraId="106488D2" w15:done="0"/>
  <w15:commentEx w15:paraId="1AAD737C" w15:done="0"/>
  <w15:commentEx w15:paraId="23031933" w15:done="0"/>
  <w15:commentEx w15:paraId="639AC2F4" w15:done="0"/>
  <w15:commentEx w15:paraId="186FDF97" w15:done="0"/>
  <w15:commentEx w15:paraId="6DD98ADB" w15:done="0"/>
  <w15:commentEx w15:paraId="604D1CE6" w15:done="0"/>
  <w15:commentEx w15:paraId="3B493976" w15:done="0"/>
  <w15:commentEx w15:paraId="0943A85B" w15:done="0"/>
  <w15:commentEx w15:paraId="015AB623" w15:done="0"/>
  <w15:commentEx w15:paraId="100A1909" w15:paraIdParent="015AB623" w15:done="0"/>
  <w15:commentEx w15:paraId="49BE5076" w15:done="0"/>
  <w15:commentEx w15:paraId="489EA6F7" w15:done="0"/>
  <w15:commentEx w15:paraId="09782B20" w15:paraIdParent="489EA6F7" w15:done="0"/>
  <w15:commentEx w15:paraId="3E966152" w15:done="0"/>
  <w15:commentEx w15:paraId="5F1CE5FB" w15:done="0"/>
  <w15:commentEx w15:paraId="0ADF99C3" w15:paraIdParent="5F1CE5FB" w15:done="0"/>
  <w15:commentEx w15:paraId="05A99FAF" w15:done="0"/>
  <w15:commentEx w15:paraId="584D1E5F" w15:done="0"/>
  <w15:commentEx w15:paraId="187789EE" w15:paraIdParent="584D1E5F" w15:done="0"/>
  <w15:commentEx w15:paraId="59BCAF2C" w15:paraIdParent="584D1E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3F3F6" w16cid:durableId="205AE9C1"/>
  <w16cid:commentId w16cid:paraId="074C204D" w16cid:durableId="205AEB1A"/>
  <w16cid:commentId w16cid:paraId="38F8A031" w16cid:durableId="205AEBE3"/>
  <w16cid:commentId w16cid:paraId="63368CA3" w16cid:durableId="205B7118"/>
  <w16cid:commentId w16cid:paraId="5857EA33" w16cid:durableId="205AEC29"/>
  <w16cid:commentId w16cid:paraId="106488D2" w16cid:durableId="205AF069"/>
  <w16cid:commentId w16cid:paraId="1AAD737C" w16cid:durableId="205AF4E4"/>
  <w16cid:commentId w16cid:paraId="23031933" w16cid:durableId="205AFC3E"/>
  <w16cid:commentId w16cid:paraId="639AC2F4" w16cid:durableId="205AF794"/>
  <w16cid:commentId w16cid:paraId="186FDF97" w16cid:durableId="205AF9D3"/>
  <w16cid:commentId w16cid:paraId="6DD98ADB" w16cid:durableId="205B7164"/>
  <w16cid:commentId w16cid:paraId="604D1CE6" w16cid:durableId="205AFB44"/>
  <w16cid:commentId w16cid:paraId="3B493976" w16cid:durableId="205B715B"/>
  <w16cid:commentId w16cid:paraId="0943A85B" w16cid:durableId="205AFD8A"/>
  <w16cid:commentId w16cid:paraId="015AB623" w16cid:durableId="205AFF0F"/>
  <w16cid:commentId w16cid:paraId="100A1909" w16cid:durableId="205B6D85"/>
  <w16cid:commentId w16cid:paraId="49BE5076" w16cid:durableId="205AFE96"/>
  <w16cid:commentId w16cid:paraId="489EA6F7" w16cid:durableId="205B6DB6"/>
  <w16cid:commentId w16cid:paraId="09782B20" w16cid:durableId="205B6DB5"/>
  <w16cid:commentId w16cid:paraId="3E966152" w16cid:durableId="205AFE73"/>
  <w16cid:commentId w16cid:paraId="5F1CE5FB" w16cid:durableId="205AFFEF"/>
  <w16cid:commentId w16cid:paraId="0ADF99C3" w16cid:durableId="205B6CF1"/>
  <w16cid:commentId w16cid:paraId="05A99FAF" w16cid:durableId="205B00B3"/>
  <w16cid:commentId w16cid:paraId="584D1E5F" w16cid:durableId="205B0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AE3C2" w14:textId="77777777" w:rsidR="002E5DE2" w:rsidRDefault="002E5DE2">
      <w:r>
        <w:separator/>
      </w:r>
    </w:p>
  </w:endnote>
  <w:endnote w:type="continuationSeparator" w:id="0">
    <w:p w14:paraId="52CF836F" w14:textId="77777777" w:rsidR="002E5DE2" w:rsidRDefault="002E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Bauhaus 93">
    <w:panose1 w:val="04030905020B02020C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D92D0" w14:textId="77777777" w:rsidR="00074190" w:rsidRDefault="002E5DE2">
    <w:pPr>
      <w:pStyle w:val="BodyText"/>
      <w:spacing w:line="14" w:lineRule="auto"/>
      <w:rPr>
        <w:sz w:val="20"/>
      </w:rPr>
    </w:pPr>
    <w:r>
      <w:pict w14:anchorId="61F34C09">
        <v:shapetype id="_x0000_t202" coordsize="21600,21600" o:spt="202" path="m,l,21600r21600,l21600,xe">
          <v:stroke joinstyle="miter"/>
          <v:path gradientshapeok="t" o:connecttype="rect"/>
        </v:shapetype>
        <v:shape id="_x0000_s2049" type="#_x0000_t202" alt="" style="position:absolute;margin-left:289.8pt;margin-top:738.75pt;width:15.75pt;height:14pt;z-index:-251658752;mso-wrap-style:square;mso-wrap-edited:f;mso-width-percent:0;mso-height-percent:0;mso-position-horizontal-relative:page;mso-position-vertical-relative:page;mso-width-percent:0;mso-height-percent:0;v-text-anchor:top" filled="f" stroked="f">
          <v:textbox inset="0,0,0,0">
            <w:txbxContent>
              <w:p w14:paraId="26214040" w14:textId="77777777" w:rsidR="00074190" w:rsidRDefault="00A33816">
                <w:pPr>
                  <w:pStyle w:val="BodyText"/>
                  <w:spacing w:line="262"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23DD5" w14:textId="77777777" w:rsidR="002E5DE2" w:rsidRDefault="002E5DE2">
      <w:r>
        <w:separator/>
      </w:r>
    </w:p>
  </w:footnote>
  <w:footnote w:type="continuationSeparator" w:id="0">
    <w:p w14:paraId="0EA0155B" w14:textId="77777777" w:rsidR="002E5DE2" w:rsidRDefault="002E5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7CEF"/>
    <w:multiLevelType w:val="multilevel"/>
    <w:tmpl w:val="AFB40C44"/>
    <w:lvl w:ilvl="0">
      <w:start w:val="1"/>
      <w:numFmt w:val="decimal"/>
      <w:lvlText w:val="%1."/>
      <w:lvlJc w:val="left"/>
      <w:pPr>
        <w:ind w:left="453" w:hanging="344"/>
        <w:jc w:val="left"/>
      </w:pPr>
      <w:rPr>
        <w:rFonts w:ascii="Times New Roman" w:eastAsia="Times New Roman" w:hAnsi="Times New Roman" w:cs="Times New Roman" w:hint="default"/>
        <w:b/>
        <w:bCs/>
        <w:w w:val="116"/>
        <w:sz w:val="24"/>
        <w:szCs w:val="24"/>
        <w:lang w:val="en-US" w:eastAsia="en-US" w:bidi="en-US"/>
      </w:rPr>
    </w:lvl>
    <w:lvl w:ilvl="1">
      <w:start w:val="1"/>
      <w:numFmt w:val="decimal"/>
      <w:lvlText w:val="%1.%2."/>
      <w:lvlJc w:val="left"/>
      <w:pPr>
        <w:ind w:left="612" w:hanging="503"/>
        <w:jc w:val="left"/>
      </w:pPr>
      <w:rPr>
        <w:rFonts w:ascii="Bookman Old Style" w:eastAsia="Bookman Old Style" w:hAnsi="Bookman Old Style" w:cs="Bookman Old Style" w:hint="default"/>
        <w:i/>
        <w:w w:val="86"/>
        <w:sz w:val="24"/>
        <w:szCs w:val="24"/>
        <w:lang w:val="en-US" w:eastAsia="en-US" w:bidi="en-US"/>
      </w:rPr>
    </w:lvl>
    <w:lvl w:ilvl="2">
      <w:start w:val="1"/>
      <w:numFmt w:val="decimal"/>
      <w:lvlText w:val="%1.%2.%3."/>
      <w:lvlJc w:val="left"/>
      <w:pPr>
        <w:ind w:left="803" w:hanging="694"/>
        <w:jc w:val="left"/>
      </w:pPr>
      <w:rPr>
        <w:rFonts w:ascii="Bookman Old Style" w:eastAsia="Bookman Old Style" w:hAnsi="Bookman Old Style" w:cs="Bookman Old Style" w:hint="default"/>
        <w:i/>
        <w:w w:val="86"/>
        <w:sz w:val="24"/>
        <w:szCs w:val="24"/>
        <w:lang w:val="en-US" w:eastAsia="en-US" w:bidi="en-US"/>
      </w:rPr>
    </w:lvl>
    <w:lvl w:ilvl="3">
      <w:numFmt w:val="bullet"/>
      <w:lvlText w:val="•"/>
      <w:lvlJc w:val="left"/>
      <w:pPr>
        <w:ind w:left="1923" w:hanging="694"/>
      </w:pPr>
      <w:rPr>
        <w:rFonts w:hint="default"/>
        <w:lang w:val="en-US" w:eastAsia="en-US" w:bidi="en-US"/>
      </w:rPr>
    </w:lvl>
    <w:lvl w:ilvl="4">
      <w:numFmt w:val="bullet"/>
      <w:lvlText w:val="•"/>
      <w:lvlJc w:val="left"/>
      <w:pPr>
        <w:ind w:left="3046" w:hanging="694"/>
      </w:pPr>
      <w:rPr>
        <w:rFonts w:hint="default"/>
        <w:lang w:val="en-US" w:eastAsia="en-US" w:bidi="en-US"/>
      </w:rPr>
    </w:lvl>
    <w:lvl w:ilvl="5">
      <w:numFmt w:val="bullet"/>
      <w:lvlText w:val="•"/>
      <w:lvlJc w:val="left"/>
      <w:pPr>
        <w:ind w:left="4169" w:hanging="694"/>
      </w:pPr>
      <w:rPr>
        <w:rFonts w:hint="default"/>
        <w:lang w:val="en-US" w:eastAsia="en-US" w:bidi="en-US"/>
      </w:rPr>
    </w:lvl>
    <w:lvl w:ilvl="6">
      <w:numFmt w:val="bullet"/>
      <w:lvlText w:val="•"/>
      <w:lvlJc w:val="left"/>
      <w:pPr>
        <w:ind w:left="5292" w:hanging="694"/>
      </w:pPr>
      <w:rPr>
        <w:rFonts w:hint="default"/>
        <w:lang w:val="en-US" w:eastAsia="en-US" w:bidi="en-US"/>
      </w:rPr>
    </w:lvl>
    <w:lvl w:ilvl="7">
      <w:numFmt w:val="bullet"/>
      <w:lvlText w:val="•"/>
      <w:lvlJc w:val="left"/>
      <w:pPr>
        <w:ind w:left="6415" w:hanging="694"/>
      </w:pPr>
      <w:rPr>
        <w:rFonts w:hint="default"/>
        <w:lang w:val="en-US" w:eastAsia="en-US" w:bidi="en-US"/>
      </w:rPr>
    </w:lvl>
    <w:lvl w:ilvl="8">
      <w:numFmt w:val="bullet"/>
      <w:lvlText w:val="•"/>
      <w:lvlJc w:val="left"/>
      <w:pPr>
        <w:ind w:left="7539" w:hanging="694"/>
      </w:pPr>
      <w:rPr>
        <w:rFonts w:hint="default"/>
        <w:lang w:val="en-US" w:eastAsia="en-US" w:bidi="en-US"/>
      </w:rPr>
    </w:lvl>
  </w:abstractNum>
  <w:abstractNum w:abstractNumId="1" w15:restartNumberingAfterBreak="0">
    <w:nsid w:val="2D3200BF"/>
    <w:multiLevelType w:val="hybridMultilevel"/>
    <w:tmpl w:val="83467782"/>
    <w:lvl w:ilvl="0" w:tplc="49AA6E9E">
      <w:start w:val="1"/>
      <w:numFmt w:val="decimal"/>
      <w:lvlText w:val="[%1]"/>
      <w:lvlJc w:val="left"/>
      <w:pPr>
        <w:ind w:left="437" w:hanging="328"/>
        <w:jc w:val="left"/>
      </w:pPr>
      <w:rPr>
        <w:rFonts w:ascii="PMingLiU" w:eastAsia="PMingLiU" w:hAnsi="PMingLiU" w:cs="PMingLiU" w:hint="default"/>
        <w:w w:val="95"/>
        <w:sz w:val="20"/>
        <w:szCs w:val="20"/>
        <w:lang w:val="en-US" w:eastAsia="en-US" w:bidi="en-US"/>
      </w:rPr>
    </w:lvl>
    <w:lvl w:ilvl="1" w:tplc="2DB25394">
      <w:numFmt w:val="bullet"/>
      <w:lvlText w:val="•"/>
      <w:lvlJc w:val="left"/>
      <w:pPr>
        <w:ind w:left="1374" w:hanging="328"/>
      </w:pPr>
      <w:rPr>
        <w:rFonts w:hint="default"/>
        <w:lang w:val="en-US" w:eastAsia="en-US" w:bidi="en-US"/>
      </w:rPr>
    </w:lvl>
    <w:lvl w:ilvl="2" w:tplc="D98A369C">
      <w:numFmt w:val="bullet"/>
      <w:lvlText w:val="•"/>
      <w:lvlJc w:val="left"/>
      <w:pPr>
        <w:ind w:left="2309" w:hanging="328"/>
      </w:pPr>
      <w:rPr>
        <w:rFonts w:hint="default"/>
        <w:lang w:val="en-US" w:eastAsia="en-US" w:bidi="en-US"/>
      </w:rPr>
    </w:lvl>
    <w:lvl w:ilvl="3" w:tplc="6FD0F8B2">
      <w:numFmt w:val="bullet"/>
      <w:lvlText w:val="•"/>
      <w:lvlJc w:val="left"/>
      <w:pPr>
        <w:ind w:left="3243" w:hanging="328"/>
      </w:pPr>
      <w:rPr>
        <w:rFonts w:hint="default"/>
        <w:lang w:val="en-US" w:eastAsia="en-US" w:bidi="en-US"/>
      </w:rPr>
    </w:lvl>
    <w:lvl w:ilvl="4" w:tplc="59929D14">
      <w:numFmt w:val="bullet"/>
      <w:lvlText w:val="•"/>
      <w:lvlJc w:val="left"/>
      <w:pPr>
        <w:ind w:left="4178" w:hanging="328"/>
      </w:pPr>
      <w:rPr>
        <w:rFonts w:hint="default"/>
        <w:lang w:val="en-US" w:eastAsia="en-US" w:bidi="en-US"/>
      </w:rPr>
    </w:lvl>
    <w:lvl w:ilvl="5" w:tplc="7C6E2440">
      <w:numFmt w:val="bullet"/>
      <w:lvlText w:val="•"/>
      <w:lvlJc w:val="left"/>
      <w:pPr>
        <w:ind w:left="5112" w:hanging="328"/>
      </w:pPr>
      <w:rPr>
        <w:rFonts w:hint="default"/>
        <w:lang w:val="en-US" w:eastAsia="en-US" w:bidi="en-US"/>
      </w:rPr>
    </w:lvl>
    <w:lvl w:ilvl="6" w:tplc="FEACB0A0">
      <w:numFmt w:val="bullet"/>
      <w:lvlText w:val="•"/>
      <w:lvlJc w:val="left"/>
      <w:pPr>
        <w:ind w:left="6047" w:hanging="328"/>
      </w:pPr>
      <w:rPr>
        <w:rFonts w:hint="default"/>
        <w:lang w:val="en-US" w:eastAsia="en-US" w:bidi="en-US"/>
      </w:rPr>
    </w:lvl>
    <w:lvl w:ilvl="7" w:tplc="9B1E7396">
      <w:numFmt w:val="bullet"/>
      <w:lvlText w:val="•"/>
      <w:lvlJc w:val="left"/>
      <w:pPr>
        <w:ind w:left="6981" w:hanging="328"/>
      </w:pPr>
      <w:rPr>
        <w:rFonts w:hint="default"/>
        <w:lang w:val="en-US" w:eastAsia="en-US" w:bidi="en-US"/>
      </w:rPr>
    </w:lvl>
    <w:lvl w:ilvl="8" w:tplc="C0307178">
      <w:numFmt w:val="bullet"/>
      <w:lvlText w:val="•"/>
      <w:lvlJc w:val="left"/>
      <w:pPr>
        <w:ind w:left="7916" w:hanging="328"/>
      </w:pPr>
      <w:rPr>
        <w:rFonts w:hint="default"/>
        <w:lang w:val="en-US" w:eastAsia="en-US" w:bidi="en-US"/>
      </w:rPr>
    </w:lvl>
  </w:abstractNum>
  <w:abstractNum w:abstractNumId="2" w15:restartNumberingAfterBreak="0">
    <w:nsid w:val="32936A56"/>
    <w:multiLevelType w:val="hybridMultilevel"/>
    <w:tmpl w:val="5A4C7A2A"/>
    <w:lvl w:ilvl="0" w:tplc="1D48C724">
      <w:numFmt w:val="bullet"/>
      <w:lvlText w:val="•"/>
      <w:lvlJc w:val="left"/>
      <w:pPr>
        <w:ind w:left="695" w:hanging="237"/>
      </w:pPr>
      <w:rPr>
        <w:rFonts w:ascii="Gulim" w:eastAsia="Gulim" w:hAnsi="Gulim" w:cs="Gulim" w:hint="default"/>
        <w:w w:val="132"/>
        <w:sz w:val="24"/>
        <w:szCs w:val="24"/>
        <w:lang w:val="en-US" w:eastAsia="en-US" w:bidi="en-US"/>
      </w:rPr>
    </w:lvl>
    <w:lvl w:ilvl="1" w:tplc="6128A09E">
      <w:numFmt w:val="bullet"/>
      <w:lvlText w:val="•"/>
      <w:lvlJc w:val="left"/>
      <w:pPr>
        <w:ind w:left="1608" w:hanging="237"/>
      </w:pPr>
      <w:rPr>
        <w:rFonts w:hint="default"/>
        <w:lang w:val="en-US" w:eastAsia="en-US" w:bidi="en-US"/>
      </w:rPr>
    </w:lvl>
    <w:lvl w:ilvl="2" w:tplc="5CC42EDE">
      <w:numFmt w:val="bullet"/>
      <w:lvlText w:val="•"/>
      <w:lvlJc w:val="left"/>
      <w:pPr>
        <w:ind w:left="2517" w:hanging="237"/>
      </w:pPr>
      <w:rPr>
        <w:rFonts w:hint="default"/>
        <w:lang w:val="en-US" w:eastAsia="en-US" w:bidi="en-US"/>
      </w:rPr>
    </w:lvl>
    <w:lvl w:ilvl="3" w:tplc="5FF6B6C4">
      <w:numFmt w:val="bullet"/>
      <w:lvlText w:val="•"/>
      <w:lvlJc w:val="left"/>
      <w:pPr>
        <w:ind w:left="3425" w:hanging="237"/>
      </w:pPr>
      <w:rPr>
        <w:rFonts w:hint="default"/>
        <w:lang w:val="en-US" w:eastAsia="en-US" w:bidi="en-US"/>
      </w:rPr>
    </w:lvl>
    <w:lvl w:ilvl="4" w:tplc="35742972">
      <w:numFmt w:val="bullet"/>
      <w:lvlText w:val="•"/>
      <w:lvlJc w:val="left"/>
      <w:pPr>
        <w:ind w:left="4334" w:hanging="237"/>
      </w:pPr>
      <w:rPr>
        <w:rFonts w:hint="default"/>
        <w:lang w:val="en-US" w:eastAsia="en-US" w:bidi="en-US"/>
      </w:rPr>
    </w:lvl>
    <w:lvl w:ilvl="5" w:tplc="401007A8">
      <w:numFmt w:val="bullet"/>
      <w:lvlText w:val="•"/>
      <w:lvlJc w:val="left"/>
      <w:pPr>
        <w:ind w:left="5242" w:hanging="237"/>
      </w:pPr>
      <w:rPr>
        <w:rFonts w:hint="default"/>
        <w:lang w:val="en-US" w:eastAsia="en-US" w:bidi="en-US"/>
      </w:rPr>
    </w:lvl>
    <w:lvl w:ilvl="6" w:tplc="0CAEB4E0">
      <w:numFmt w:val="bullet"/>
      <w:lvlText w:val="•"/>
      <w:lvlJc w:val="left"/>
      <w:pPr>
        <w:ind w:left="6151" w:hanging="237"/>
      </w:pPr>
      <w:rPr>
        <w:rFonts w:hint="default"/>
        <w:lang w:val="en-US" w:eastAsia="en-US" w:bidi="en-US"/>
      </w:rPr>
    </w:lvl>
    <w:lvl w:ilvl="7" w:tplc="6E4CCD3A">
      <w:numFmt w:val="bullet"/>
      <w:lvlText w:val="•"/>
      <w:lvlJc w:val="left"/>
      <w:pPr>
        <w:ind w:left="7059" w:hanging="237"/>
      </w:pPr>
      <w:rPr>
        <w:rFonts w:hint="default"/>
        <w:lang w:val="en-US" w:eastAsia="en-US" w:bidi="en-US"/>
      </w:rPr>
    </w:lvl>
    <w:lvl w:ilvl="8" w:tplc="E990EEC2">
      <w:numFmt w:val="bullet"/>
      <w:lvlText w:val="•"/>
      <w:lvlJc w:val="left"/>
      <w:pPr>
        <w:ind w:left="7968" w:hanging="237"/>
      </w:pPr>
      <w:rPr>
        <w:rFonts w:hint="default"/>
        <w:lang w:val="en-US" w:eastAsia="en-US" w:bidi="en-U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Esposito">
    <w15:presenceInfo w15:providerId="AD" w15:userId="S::m_es@live.concordia.ca::39981ada-8d4d-4546-8c30-751be83fc5d3"/>
  </w15:person>
  <w15:person w15:author="William Ngo">
    <w15:presenceInfo w15:providerId="Windows Live" w15:userId="e8668300d67bd9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74190"/>
    <w:rsid w:val="00074190"/>
    <w:rsid w:val="0012555F"/>
    <w:rsid w:val="002E5DE2"/>
    <w:rsid w:val="00327D8A"/>
    <w:rsid w:val="00334DFD"/>
    <w:rsid w:val="00355931"/>
    <w:rsid w:val="00374054"/>
    <w:rsid w:val="003916A4"/>
    <w:rsid w:val="004001A4"/>
    <w:rsid w:val="004230E4"/>
    <w:rsid w:val="005D6681"/>
    <w:rsid w:val="006334A8"/>
    <w:rsid w:val="006554F9"/>
    <w:rsid w:val="00657A65"/>
    <w:rsid w:val="00690374"/>
    <w:rsid w:val="006909A3"/>
    <w:rsid w:val="00702893"/>
    <w:rsid w:val="007306D6"/>
    <w:rsid w:val="00923990"/>
    <w:rsid w:val="00944FB3"/>
    <w:rsid w:val="00A26B4D"/>
    <w:rsid w:val="00A33816"/>
    <w:rsid w:val="00AB3B65"/>
    <w:rsid w:val="00B64198"/>
    <w:rsid w:val="00B77709"/>
    <w:rsid w:val="00BB10FC"/>
    <w:rsid w:val="00CC242F"/>
    <w:rsid w:val="00CE0C3C"/>
    <w:rsid w:val="00DB2A10"/>
    <w:rsid w:val="00E00A4F"/>
    <w:rsid w:val="00E00FF9"/>
    <w:rsid w:val="00E348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A7CFE9"/>
  <w15:docId w15:val="{8B34317E-D25A-4A96-991C-5B25A4A5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spacing w:before="55"/>
      <w:ind w:left="453" w:hanging="34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2" w:hanging="503"/>
    </w:pPr>
    <w:rPr>
      <w:rFonts w:ascii="PMingLiU" w:eastAsia="PMingLiU" w:hAnsi="PMingLiU" w:cs="PMingLiU"/>
    </w:rPr>
  </w:style>
  <w:style w:type="paragraph" w:customStyle="1" w:styleId="TableParagraph">
    <w:name w:val="Table Paragraph"/>
    <w:basedOn w:val="Normal"/>
    <w:uiPriority w:val="1"/>
    <w:qFormat/>
    <w:pPr>
      <w:spacing w:line="264" w:lineRule="exact"/>
      <w:ind w:left="28" w:right="20"/>
      <w:jc w:val="center"/>
    </w:pPr>
  </w:style>
  <w:style w:type="character" w:styleId="CommentReference">
    <w:name w:val="annotation reference"/>
    <w:basedOn w:val="DefaultParagraphFont"/>
    <w:uiPriority w:val="99"/>
    <w:semiHidden/>
    <w:unhideWhenUsed/>
    <w:rsid w:val="00CC242F"/>
    <w:rPr>
      <w:sz w:val="16"/>
      <w:szCs w:val="16"/>
    </w:rPr>
  </w:style>
  <w:style w:type="paragraph" w:styleId="CommentText">
    <w:name w:val="annotation text"/>
    <w:basedOn w:val="Normal"/>
    <w:link w:val="CommentTextChar"/>
    <w:uiPriority w:val="99"/>
    <w:semiHidden/>
    <w:unhideWhenUsed/>
    <w:rsid w:val="00CC242F"/>
    <w:rPr>
      <w:sz w:val="20"/>
      <w:szCs w:val="20"/>
    </w:rPr>
  </w:style>
  <w:style w:type="character" w:customStyle="1" w:styleId="CommentTextChar">
    <w:name w:val="Comment Text Char"/>
    <w:basedOn w:val="DefaultParagraphFont"/>
    <w:link w:val="CommentText"/>
    <w:uiPriority w:val="99"/>
    <w:semiHidden/>
    <w:rsid w:val="00CC242F"/>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CC242F"/>
    <w:rPr>
      <w:b/>
      <w:bCs/>
    </w:rPr>
  </w:style>
  <w:style w:type="character" w:customStyle="1" w:styleId="CommentSubjectChar">
    <w:name w:val="Comment Subject Char"/>
    <w:basedOn w:val="CommentTextChar"/>
    <w:link w:val="CommentSubject"/>
    <w:uiPriority w:val="99"/>
    <w:semiHidden/>
    <w:rsid w:val="00CC242F"/>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CC24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42F"/>
    <w:rPr>
      <w:rFonts w:ascii="Segoe UI" w:eastAsia="Garamond" w:hAnsi="Segoe UI" w:cs="Segoe UI"/>
      <w:sz w:val="18"/>
      <w:szCs w:val="18"/>
      <w:lang w:bidi="en-US"/>
    </w:rPr>
  </w:style>
  <w:style w:type="character" w:styleId="Hyperlink">
    <w:name w:val="Hyperlink"/>
    <w:basedOn w:val="DefaultParagraphFont"/>
    <w:uiPriority w:val="99"/>
    <w:unhideWhenUsed/>
    <w:rsid w:val="00AB3B65"/>
    <w:rPr>
      <w:color w:val="0000FF" w:themeColor="hyperlink"/>
      <w:u w:val="single"/>
    </w:rPr>
  </w:style>
  <w:style w:type="character" w:styleId="UnresolvedMention">
    <w:name w:val="Unresolved Mention"/>
    <w:basedOn w:val="DefaultParagraphFont"/>
    <w:uiPriority w:val="99"/>
    <w:semiHidden/>
    <w:unhideWhenUsed/>
    <w:rsid w:val="00AB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pyros.orfanos1@gmail.com"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ngowilliam96@gmail.com"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mesposito@gmail.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jpe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6D20-883A-6348-9912-B3B32BDB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Esposito</cp:lastModifiedBy>
  <cp:revision>14</cp:revision>
  <dcterms:created xsi:type="dcterms:W3CDTF">2019-04-12T04:50:00Z</dcterms:created>
  <dcterms:modified xsi:type="dcterms:W3CDTF">2019-04-13T02:56:00Z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TeX</vt:lpwstr>
  </property>
  <property fmtid="{D5CDD505-2E9C-101B-9397-08002B2CF9AE}" pid="4" name="LastSaved">
    <vt:filetime>2019-04-12T00:00:00Z</vt:filetime>
  </property>
</Properties>
</file>